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26BF1" w14:textId="77777777" w:rsidR="00C93FDC" w:rsidRDefault="00C93FDC" w:rsidP="00C93FDC">
      <w:pPr>
        <w:jc w:val="center"/>
        <w:rPr>
          <w:rFonts w:asciiTheme="majorBidi" w:hAnsiTheme="majorBidi" w:cstheme="majorBidi"/>
          <w:sz w:val="72"/>
          <w:szCs w:val="72"/>
        </w:rPr>
      </w:pPr>
    </w:p>
    <w:p w14:paraId="4983E321" w14:textId="77777777" w:rsidR="00C93FDC" w:rsidRDefault="00C93FDC" w:rsidP="00C93FDC">
      <w:pPr>
        <w:jc w:val="center"/>
        <w:rPr>
          <w:rFonts w:asciiTheme="majorBidi" w:hAnsiTheme="majorBidi" w:cstheme="majorBidi"/>
          <w:sz w:val="72"/>
          <w:szCs w:val="72"/>
        </w:rPr>
      </w:pPr>
    </w:p>
    <w:p w14:paraId="63AD3603" w14:textId="77777777" w:rsidR="00C93FDC" w:rsidRDefault="00C93FDC" w:rsidP="00C93FDC">
      <w:pPr>
        <w:jc w:val="center"/>
        <w:rPr>
          <w:rFonts w:asciiTheme="majorBidi" w:hAnsiTheme="majorBidi" w:cstheme="majorBidi"/>
          <w:sz w:val="72"/>
          <w:szCs w:val="72"/>
        </w:rPr>
      </w:pPr>
    </w:p>
    <w:p w14:paraId="06FE06CE" w14:textId="77777777" w:rsidR="00C93FDC" w:rsidRDefault="00C93FDC" w:rsidP="00C93FDC">
      <w:pPr>
        <w:jc w:val="center"/>
        <w:rPr>
          <w:rFonts w:asciiTheme="majorBidi" w:hAnsiTheme="majorBidi" w:cstheme="majorBidi"/>
          <w:sz w:val="72"/>
          <w:szCs w:val="72"/>
        </w:rPr>
      </w:pPr>
    </w:p>
    <w:p w14:paraId="5A57CE06" w14:textId="77777777" w:rsidR="00C93FDC" w:rsidRDefault="00C93FDC" w:rsidP="00C93FDC">
      <w:pPr>
        <w:jc w:val="center"/>
        <w:rPr>
          <w:rFonts w:asciiTheme="majorBidi" w:hAnsiTheme="majorBidi" w:cstheme="majorBidi"/>
          <w:sz w:val="72"/>
          <w:szCs w:val="72"/>
        </w:rPr>
      </w:pPr>
      <w:r w:rsidRPr="00C93FDC">
        <w:rPr>
          <w:rFonts w:asciiTheme="majorBidi" w:hAnsiTheme="majorBidi" w:cstheme="majorBidi"/>
          <w:sz w:val="72"/>
          <w:szCs w:val="72"/>
        </w:rPr>
        <w:t>Etude de l’existant</w:t>
      </w:r>
    </w:p>
    <w:p w14:paraId="75879711" w14:textId="77777777" w:rsidR="00C93FDC" w:rsidRDefault="00C93FDC" w:rsidP="00C93FDC">
      <w:pPr>
        <w:rPr>
          <w:rFonts w:asciiTheme="majorBidi" w:hAnsiTheme="majorBidi" w:cstheme="majorBidi"/>
          <w:sz w:val="32"/>
          <w:szCs w:val="32"/>
        </w:rPr>
      </w:pPr>
    </w:p>
    <w:p w14:paraId="6DBB4DAD" w14:textId="77777777" w:rsidR="00C93FDC" w:rsidRDefault="00C93FDC" w:rsidP="00C93FDC">
      <w:pPr>
        <w:rPr>
          <w:rFonts w:asciiTheme="majorBidi" w:hAnsiTheme="majorBidi" w:cstheme="majorBidi"/>
          <w:sz w:val="32"/>
          <w:szCs w:val="32"/>
        </w:rPr>
      </w:pPr>
    </w:p>
    <w:p w14:paraId="459FD245" w14:textId="77777777" w:rsidR="00C93FDC" w:rsidRDefault="00C93FDC" w:rsidP="00C93FDC">
      <w:pPr>
        <w:rPr>
          <w:rFonts w:asciiTheme="majorBidi" w:hAnsiTheme="majorBidi" w:cstheme="majorBidi"/>
          <w:sz w:val="32"/>
          <w:szCs w:val="32"/>
        </w:rPr>
      </w:pPr>
    </w:p>
    <w:p w14:paraId="1F52749D" w14:textId="77777777" w:rsidR="00C93FDC" w:rsidRDefault="00C93FDC" w:rsidP="00C93FDC">
      <w:pPr>
        <w:rPr>
          <w:rFonts w:asciiTheme="majorBidi" w:hAnsiTheme="majorBidi" w:cstheme="majorBidi"/>
          <w:sz w:val="32"/>
          <w:szCs w:val="32"/>
        </w:rPr>
      </w:pPr>
    </w:p>
    <w:p w14:paraId="395072D1" w14:textId="77777777" w:rsidR="00C93FDC" w:rsidRDefault="00C93FDC" w:rsidP="00C93FDC">
      <w:pPr>
        <w:rPr>
          <w:rFonts w:asciiTheme="majorBidi" w:hAnsiTheme="majorBidi" w:cstheme="majorBidi"/>
          <w:sz w:val="32"/>
          <w:szCs w:val="32"/>
        </w:rPr>
      </w:pPr>
    </w:p>
    <w:p w14:paraId="5E519636" w14:textId="77777777" w:rsidR="00C93FDC" w:rsidRDefault="00C93FDC" w:rsidP="00C93FDC">
      <w:pPr>
        <w:rPr>
          <w:rFonts w:asciiTheme="majorBidi" w:hAnsiTheme="majorBidi" w:cstheme="majorBidi"/>
          <w:sz w:val="32"/>
          <w:szCs w:val="32"/>
        </w:rPr>
      </w:pPr>
    </w:p>
    <w:p w14:paraId="7AFC9119" w14:textId="77777777" w:rsidR="00C93FDC" w:rsidRDefault="00C93FDC" w:rsidP="00C93FDC">
      <w:pPr>
        <w:rPr>
          <w:rFonts w:asciiTheme="majorBidi" w:hAnsiTheme="majorBidi" w:cstheme="majorBidi"/>
          <w:sz w:val="32"/>
          <w:szCs w:val="32"/>
        </w:rPr>
      </w:pPr>
    </w:p>
    <w:p w14:paraId="4657531C" w14:textId="77777777" w:rsidR="00C93FDC" w:rsidRDefault="00C93FDC" w:rsidP="00C93FDC">
      <w:pPr>
        <w:rPr>
          <w:rFonts w:asciiTheme="majorBidi" w:hAnsiTheme="majorBidi" w:cstheme="majorBidi"/>
          <w:sz w:val="32"/>
          <w:szCs w:val="32"/>
        </w:rPr>
      </w:pPr>
    </w:p>
    <w:p w14:paraId="1F1C29B9" w14:textId="77777777" w:rsidR="00C93FDC" w:rsidRDefault="00C93FDC" w:rsidP="00C93FDC">
      <w:pPr>
        <w:rPr>
          <w:rFonts w:asciiTheme="majorBidi" w:hAnsiTheme="majorBidi" w:cstheme="majorBidi"/>
          <w:sz w:val="32"/>
          <w:szCs w:val="32"/>
        </w:rPr>
      </w:pPr>
    </w:p>
    <w:p w14:paraId="16795BCD" w14:textId="77777777" w:rsidR="00C93FDC" w:rsidRDefault="00C93FDC" w:rsidP="00C93FDC">
      <w:pPr>
        <w:rPr>
          <w:rFonts w:asciiTheme="majorBidi" w:hAnsiTheme="majorBidi" w:cstheme="majorBidi"/>
          <w:sz w:val="32"/>
          <w:szCs w:val="32"/>
        </w:rPr>
      </w:pPr>
    </w:p>
    <w:p w14:paraId="48C386C9" w14:textId="77777777" w:rsidR="00BF581D" w:rsidRDefault="00BF581D" w:rsidP="00C93FDC">
      <w:pPr>
        <w:rPr>
          <w:rFonts w:asciiTheme="majorBidi" w:hAnsiTheme="majorBidi" w:cstheme="majorBidi"/>
          <w:sz w:val="32"/>
          <w:szCs w:val="32"/>
        </w:rPr>
      </w:pPr>
    </w:p>
    <w:p w14:paraId="1016B985" w14:textId="77777777" w:rsidR="00BF581D" w:rsidRDefault="00BF581D" w:rsidP="00C93FDC">
      <w:pPr>
        <w:rPr>
          <w:rFonts w:asciiTheme="majorBidi" w:hAnsiTheme="majorBidi" w:cstheme="majorBidi"/>
          <w:sz w:val="32"/>
          <w:szCs w:val="32"/>
        </w:rPr>
      </w:pPr>
    </w:p>
    <w:p w14:paraId="52D7D764" w14:textId="77777777" w:rsidR="00C93FDC" w:rsidRDefault="00C93FDC" w:rsidP="00C93FDC">
      <w:pPr>
        <w:rPr>
          <w:rFonts w:asciiTheme="majorBidi" w:hAnsiTheme="majorBidi" w:cstheme="majorBidi"/>
          <w:sz w:val="32"/>
          <w:szCs w:val="32"/>
        </w:rPr>
      </w:pPr>
    </w:p>
    <w:p w14:paraId="3D6EFA62" w14:textId="77777777" w:rsidR="00C93FDC" w:rsidRDefault="00C93FDC" w:rsidP="00C93FDC">
      <w:pPr>
        <w:rPr>
          <w:rFonts w:asciiTheme="majorBidi" w:hAnsiTheme="majorBidi" w:cstheme="majorBidi"/>
          <w:sz w:val="32"/>
          <w:szCs w:val="32"/>
        </w:rPr>
      </w:pPr>
    </w:p>
    <w:p w14:paraId="65886062" w14:textId="77777777" w:rsidR="00C93FDC" w:rsidRDefault="00C93FDC" w:rsidP="00C93FDC">
      <w:pPr>
        <w:rPr>
          <w:rFonts w:asciiTheme="majorBidi" w:hAnsiTheme="majorBidi" w:cstheme="majorBidi"/>
          <w:sz w:val="32"/>
          <w:szCs w:val="32"/>
        </w:rPr>
      </w:pPr>
    </w:p>
    <w:p w14:paraId="3BE68730" w14:textId="77777777" w:rsidR="00C93FDC" w:rsidRDefault="00C93FDC" w:rsidP="00C93FDC">
      <w:pPr>
        <w:rPr>
          <w:rFonts w:asciiTheme="majorBidi" w:hAnsiTheme="majorBidi" w:cstheme="majorBidi"/>
          <w:sz w:val="32"/>
          <w:szCs w:val="32"/>
        </w:rPr>
      </w:pPr>
    </w:p>
    <w:p w14:paraId="15DD1262" w14:textId="77777777" w:rsidR="00522DF0" w:rsidRDefault="00EF3778" w:rsidP="00EF3778">
      <w:pPr>
        <w:rPr>
          <w:rFonts w:asciiTheme="majorBidi" w:hAnsiTheme="majorBidi" w:cstheme="majorBidi"/>
          <w:b/>
          <w:bCs/>
          <w:sz w:val="32"/>
          <w:szCs w:val="32"/>
        </w:rPr>
      </w:pPr>
      <w:r>
        <w:rPr>
          <w:rFonts w:asciiTheme="majorBidi" w:hAnsiTheme="majorBidi" w:cstheme="majorBidi"/>
          <w:b/>
          <w:bCs/>
          <w:sz w:val="32"/>
          <w:szCs w:val="32"/>
        </w:rPr>
        <w:lastRenderedPageBreak/>
        <w:t xml:space="preserve">1. </w:t>
      </w:r>
      <w:r w:rsidR="00522DF0">
        <w:rPr>
          <w:rFonts w:asciiTheme="majorBidi" w:hAnsiTheme="majorBidi" w:cstheme="majorBidi"/>
          <w:b/>
          <w:bCs/>
          <w:sz w:val="32"/>
          <w:szCs w:val="32"/>
        </w:rPr>
        <w:t>Introduction :</w:t>
      </w:r>
    </w:p>
    <w:p w14:paraId="5D16FA30" w14:textId="77777777" w:rsidR="00EC259F" w:rsidRDefault="00DD12FF" w:rsidP="00C93FDC">
      <w:pPr>
        <w:rPr>
          <w:rFonts w:asciiTheme="majorBidi" w:hAnsiTheme="majorBidi" w:cstheme="majorBidi"/>
          <w:sz w:val="24"/>
          <w:szCs w:val="24"/>
        </w:rPr>
      </w:pPr>
      <w:r w:rsidRPr="00DD12FF">
        <w:rPr>
          <w:rFonts w:asciiTheme="majorBidi" w:hAnsiTheme="majorBidi" w:cstheme="majorBidi"/>
          <w:sz w:val="24"/>
          <w:szCs w:val="24"/>
        </w:rPr>
        <w:t>En tant qu'une phase importante de notre projet, l’étude de l'exis</w:t>
      </w:r>
      <w:r w:rsidR="00DC5AF1">
        <w:rPr>
          <w:rFonts w:asciiTheme="majorBidi" w:hAnsiTheme="majorBidi" w:cstheme="majorBidi"/>
          <w:sz w:val="24"/>
          <w:szCs w:val="24"/>
        </w:rPr>
        <w:t xml:space="preserve">tant s’est déroulée à l’hôpital de </w:t>
      </w:r>
      <w:r w:rsidRPr="00DD12FF">
        <w:rPr>
          <w:rFonts w:asciiTheme="majorBidi" w:hAnsiTheme="majorBidi" w:cstheme="majorBidi"/>
          <w:sz w:val="24"/>
          <w:szCs w:val="24"/>
        </w:rPr>
        <w:t>Birtraria (Djilali Belkhenchir), plus précisément dans le service de pédiatrie</w:t>
      </w:r>
      <w:r w:rsidR="00EC259F">
        <w:rPr>
          <w:rFonts w:asciiTheme="majorBidi" w:hAnsiTheme="majorBidi" w:cstheme="majorBidi"/>
          <w:sz w:val="24"/>
          <w:szCs w:val="24"/>
        </w:rPr>
        <w:t xml:space="preserve"> avec ses deux branches : Consultation et Hospitalisation</w:t>
      </w:r>
      <w:r w:rsidRPr="00DD12FF">
        <w:rPr>
          <w:rFonts w:asciiTheme="majorBidi" w:hAnsiTheme="majorBidi" w:cstheme="majorBidi"/>
          <w:sz w:val="24"/>
          <w:szCs w:val="24"/>
        </w:rPr>
        <w:t>.</w:t>
      </w:r>
    </w:p>
    <w:p w14:paraId="5588F34E" w14:textId="77777777" w:rsidR="00EC259F" w:rsidRDefault="00DD12FF" w:rsidP="00C93FDC">
      <w:pPr>
        <w:rPr>
          <w:rFonts w:asciiTheme="majorBidi" w:hAnsiTheme="majorBidi" w:cstheme="majorBidi"/>
          <w:sz w:val="24"/>
          <w:szCs w:val="24"/>
        </w:rPr>
      </w:pPr>
      <w:r w:rsidRPr="00DD12FF">
        <w:rPr>
          <w:rFonts w:asciiTheme="majorBidi" w:hAnsiTheme="majorBidi" w:cstheme="majorBidi"/>
          <w:sz w:val="24"/>
          <w:szCs w:val="24"/>
        </w:rPr>
        <w:t xml:space="preserve"> Notre travail a consisté à découvrir le fonctionnement de leur système actuel, l'objectif était d’extraire chaque processus avait une relation avec le dossier médical du patient. Nous avons visité toutes les structures de l’hôpital afin que nous puissions déterminer quelles étaient les informations entrantes et sortantes entre le service pédiatrique et chaque structure de l’hôpital, d'un point de vue du dossier médical du patient.</w:t>
      </w:r>
      <w:r>
        <w:rPr>
          <w:rFonts w:asciiTheme="majorBidi" w:hAnsiTheme="majorBidi" w:cstheme="majorBidi"/>
          <w:sz w:val="24"/>
          <w:szCs w:val="24"/>
        </w:rPr>
        <w:t xml:space="preserve"> </w:t>
      </w:r>
    </w:p>
    <w:p w14:paraId="01EAD872" w14:textId="77777777" w:rsidR="00522DF0" w:rsidRPr="00863175" w:rsidRDefault="00DD12FF" w:rsidP="00863175">
      <w:pPr>
        <w:rPr>
          <w:rFonts w:asciiTheme="majorBidi" w:hAnsiTheme="majorBidi" w:cstheme="majorBidi"/>
          <w:sz w:val="24"/>
          <w:szCs w:val="24"/>
        </w:rPr>
      </w:pPr>
      <w:r w:rsidRPr="00DD12FF">
        <w:rPr>
          <w:rFonts w:asciiTheme="majorBidi" w:hAnsiTheme="majorBidi" w:cstheme="majorBidi"/>
          <w:sz w:val="24"/>
          <w:szCs w:val="24"/>
        </w:rPr>
        <w:t xml:space="preserve">À la suite de cette étude, nous allons établir un diagnostic permettant nous d'identifier les points faibles et les anomalies du système existant, ensuite à travers ce diagnostic et notre synthèse bibliographique, nous </w:t>
      </w:r>
      <w:r w:rsidR="00EC259F">
        <w:rPr>
          <w:rFonts w:asciiTheme="majorBidi" w:hAnsiTheme="majorBidi" w:cstheme="majorBidi"/>
          <w:sz w:val="24"/>
          <w:szCs w:val="24"/>
        </w:rPr>
        <w:t>exprim</w:t>
      </w:r>
      <w:r w:rsidR="00EC259F" w:rsidRPr="00DD12FF">
        <w:rPr>
          <w:rFonts w:asciiTheme="majorBidi" w:hAnsiTheme="majorBidi" w:cstheme="majorBidi"/>
          <w:sz w:val="24"/>
          <w:szCs w:val="24"/>
        </w:rPr>
        <w:t>erons</w:t>
      </w:r>
      <w:r w:rsidRPr="00DD12FF">
        <w:rPr>
          <w:rFonts w:asciiTheme="majorBidi" w:hAnsiTheme="majorBidi" w:cstheme="majorBidi"/>
          <w:sz w:val="24"/>
          <w:szCs w:val="24"/>
        </w:rPr>
        <w:t xml:space="preserve"> les </w:t>
      </w:r>
      <w:r w:rsidR="00EC259F">
        <w:rPr>
          <w:rFonts w:asciiTheme="majorBidi" w:hAnsiTheme="majorBidi" w:cstheme="majorBidi"/>
          <w:sz w:val="24"/>
          <w:szCs w:val="24"/>
        </w:rPr>
        <w:t>besoins et les attentes</w:t>
      </w:r>
      <w:r w:rsidRPr="00DD12FF">
        <w:rPr>
          <w:rFonts w:asciiTheme="majorBidi" w:hAnsiTheme="majorBidi" w:cstheme="majorBidi"/>
          <w:sz w:val="24"/>
          <w:szCs w:val="24"/>
        </w:rPr>
        <w:t xml:space="preserve"> du nouveau système.</w:t>
      </w:r>
    </w:p>
    <w:p w14:paraId="297E507A" w14:textId="77777777" w:rsidR="00EF3778" w:rsidRDefault="00EF3778" w:rsidP="00BE11D6">
      <w:pPr>
        <w:rPr>
          <w:rFonts w:asciiTheme="majorBidi" w:hAnsiTheme="majorBidi" w:cstheme="majorBidi"/>
          <w:b/>
          <w:bCs/>
          <w:sz w:val="32"/>
          <w:szCs w:val="32"/>
        </w:rPr>
      </w:pPr>
      <w:r>
        <w:rPr>
          <w:rFonts w:asciiTheme="majorBidi" w:hAnsiTheme="majorBidi" w:cstheme="majorBidi"/>
          <w:b/>
          <w:bCs/>
          <w:sz w:val="32"/>
          <w:szCs w:val="32"/>
        </w:rPr>
        <w:t xml:space="preserve">2. Etude de système actuel : </w:t>
      </w:r>
    </w:p>
    <w:p w14:paraId="6DE2219A" w14:textId="77777777" w:rsidR="00522DF0" w:rsidRDefault="00EF3778" w:rsidP="00BE11D6">
      <w:pPr>
        <w:rPr>
          <w:rFonts w:asciiTheme="majorBidi" w:hAnsiTheme="majorBidi" w:cstheme="majorBidi"/>
          <w:b/>
          <w:bCs/>
          <w:sz w:val="32"/>
          <w:szCs w:val="32"/>
        </w:rPr>
      </w:pPr>
      <w:r>
        <w:rPr>
          <w:rFonts w:asciiTheme="majorBidi" w:hAnsiTheme="majorBidi" w:cstheme="majorBidi"/>
          <w:b/>
          <w:bCs/>
          <w:sz w:val="32"/>
          <w:szCs w:val="32"/>
        </w:rPr>
        <w:t xml:space="preserve">2.1. </w:t>
      </w:r>
      <w:r w:rsidR="00863175">
        <w:rPr>
          <w:rFonts w:asciiTheme="majorBidi" w:hAnsiTheme="majorBidi" w:cstheme="majorBidi"/>
          <w:b/>
          <w:bCs/>
          <w:sz w:val="32"/>
          <w:szCs w:val="32"/>
        </w:rPr>
        <w:t>Présentation de l’organigramme du service pédiatrie</w:t>
      </w:r>
    </w:p>
    <w:p w14:paraId="172FF427" w14:textId="77777777" w:rsidR="00EF3778" w:rsidRDefault="00EF3778" w:rsidP="00BE11D6">
      <w:pPr>
        <w:rPr>
          <w:rFonts w:asciiTheme="majorBidi" w:hAnsiTheme="majorBidi" w:cstheme="majorBidi"/>
          <w:b/>
          <w:bCs/>
          <w:sz w:val="32"/>
          <w:szCs w:val="32"/>
        </w:rPr>
      </w:pPr>
      <w:r>
        <w:rPr>
          <w:rFonts w:asciiTheme="majorBidi" w:hAnsiTheme="majorBidi" w:cstheme="majorBidi"/>
          <w:b/>
          <w:bCs/>
          <w:noProof/>
          <w:sz w:val="32"/>
          <w:szCs w:val="32"/>
          <w:lang w:eastAsia="fr-FR"/>
        </w:rPr>
        <w:drawing>
          <wp:anchor distT="0" distB="0" distL="114300" distR="114300" simplePos="0" relativeHeight="251663360" behindDoc="0" locked="0" layoutInCell="1" allowOverlap="1" wp14:anchorId="2F101E82" wp14:editId="186F29FC">
            <wp:simplePos x="0" y="0"/>
            <wp:positionH relativeFrom="margin">
              <wp:posOffset>-703580</wp:posOffset>
            </wp:positionH>
            <wp:positionV relativeFrom="paragraph">
              <wp:posOffset>316213</wp:posOffset>
            </wp:positionV>
            <wp:extent cx="7167314" cy="24768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e servic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67314" cy="2476800"/>
                    </a:xfrm>
                    <a:prstGeom prst="rect">
                      <a:avLst/>
                    </a:prstGeom>
                  </pic:spPr>
                </pic:pic>
              </a:graphicData>
            </a:graphic>
            <wp14:sizeRelH relativeFrom="page">
              <wp14:pctWidth>0</wp14:pctWidth>
            </wp14:sizeRelH>
            <wp14:sizeRelV relativeFrom="page">
              <wp14:pctHeight>0</wp14:pctHeight>
            </wp14:sizeRelV>
          </wp:anchor>
        </w:drawing>
      </w:r>
    </w:p>
    <w:p w14:paraId="25B64287" w14:textId="77777777" w:rsidR="00EF3778" w:rsidRDefault="00EF3778" w:rsidP="00C93FDC">
      <w:pPr>
        <w:rPr>
          <w:rFonts w:asciiTheme="majorBidi" w:hAnsiTheme="majorBidi" w:cstheme="majorBidi"/>
          <w:b/>
          <w:bCs/>
          <w:sz w:val="32"/>
          <w:szCs w:val="32"/>
        </w:rPr>
      </w:pPr>
    </w:p>
    <w:p w14:paraId="5C22FE06" w14:textId="77777777" w:rsidR="00EF3778" w:rsidRDefault="00EF3778" w:rsidP="00C93FDC">
      <w:pPr>
        <w:rPr>
          <w:rFonts w:asciiTheme="majorBidi" w:hAnsiTheme="majorBidi" w:cstheme="majorBidi"/>
          <w:b/>
          <w:bCs/>
          <w:sz w:val="32"/>
          <w:szCs w:val="32"/>
        </w:rPr>
      </w:pPr>
    </w:p>
    <w:p w14:paraId="457802DF" w14:textId="77777777" w:rsidR="00EF3778" w:rsidRDefault="00EF3778" w:rsidP="00C93FDC">
      <w:pPr>
        <w:rPr>
          <w:rFonts w:asciiTheme="majorBidi" w:hAnsiTheme="majorBidi" w:cstheme="majorBidi"/>
          <w:b/>
          <w:bCs/>
          <w:sz w:val="32"/>
          <w:szCs w:val="32"/>
        </w:rPr>
      </w:pPr>
    </w:p>
    <w:p w14:paraId="281304EC" w14:textId="77777777" w:rsidR="00EF3778" w:rsidRDefault="00EF3778" w:rsidP="00C93FDC">
      <w:pPr>
        <w:rPr>
          <w:rFonts w:asciiTheme="majorBidi" w:hAnsiTheme="majorBidi" w:cstheme="majorBidi"/>
          <w:b/>
          <w:bCs/>
          <w:sz w:val="32"/>
          <w:szCs w:val="32"/>
        </w:rPr>
      </w:pPr>
    </w:p>
    <w:p w14:paraId="7CB09863" w14:textId="77777777" w:rsidR="00EF3778" w:rsidRDefault="00EF3778" w:rsidP="00C93FDC">
      <w:pPr>
        <w:rPr>
          <w:rFonts w:asciiTheme="majorBidi" w:hAnsiTheme="majorBidi" w:cstheme="majorBidi"/>
          <w:b/>
          <w:bCs/>
          <w:sz w:val="32"/>
          <w:szCs w:val="32"/>
        </w:rPr>
      </w:pPr>
    </w:p>
    <w:p w14:paraId="1DD3192F" w14:textId="77777777" w:rsidR="00EF3778" w:rsidRDefault="00EF3778" w:rsidP="00C93FDC">
      <w:pPr>
        <w:rPr>
          <w:rFonts w:asciiTheme="majorBidi" w:hAnsiTheme="majorBidi" w:cstheme="majorBidi"/>
          <w:b/>
          <w:bCs/>
          <w:sz w:val="32"/>
          <w:szCs w:val="32"/>
        </w:rPr>
      </w:pPr>
    </w:p>
    <w:p w14:paraId="4679E66F" w14:textId="77777777" w:rsidR="00EF3778" w:rsidRDefault="00EF3778" w:rsidP="00C93FDC">
      <w:pPr>
        <w:rPr>
          <w:rFonts w:asciiTheme="majorBidi" w:hAnsiTheme="majorBidi" w:cstheme="majorBidi"/>
          <w:b/>
          <w:bCs/>
          <w:sz w:val="32"/>
          <w:szCs w:val="32"/>
        </w:rPr>
      </w:pPr>
    </w:p>
    <w:p w14:paraId="4D89F94E" w14:textId="77777777" w:rsidR="00EF3778" w:rsidRPr="00EF3778" w:rsidRDefault="00EF3778" w:rsidP="00EF3778">
      <w:pPr>
        <w:rPr>
          <w:rFonts w:asciiTheme="majorBidi" w:hAnsiTheme="majorBidi" w:cstheme="majorBidi"/>
          <w:b/>
          <w:bCs/>
          <w:sz w:val="32"/>
          <w:szCs w:val="32"/>
        </w:rPr>
      </w:pPr>
      <w:r w:rsidRPr="00EF3778">
        <w:rPr>
          <w:rFonts w:asciiTheme="majorBidi" w:hAnsiTheme="majorBidi" w:cstheme="majorBidi"/>
          <w:b/>
          <w:bCs/>
          <w:sz w:val="32"/>
          <w:szCs w:val="32"/>
        </w:rPr>
        <w:lastRenderedPageBreak/>
        <w:t xml:space="preserve">2.2. Etude </w:t>
      </w:r>
      <w:r>
        <w:rPr>
          <w:rFonts w:asciiTheme="majorBidi" w:hAnsiTheme="majorBidi" w:cstheme="majorBidi"/>
          <w:b/>
          <w:bCs/>
          <w:sz w:val="32"/>
          <w:szCs w:val="32"/>
        </w:rPr>
        <w:t xml:space="preserve">des </w:t>
      </w:r>
      <w:r w:rsidRPr="00EF3778">
        <w:rPr>
          <w:rFonts w:asciiTheme="majorBidi" w:hAnsiTheme="majorBidi" w:cstheme="majorBidi"/>
          <w:b/>
          <w:bCs/>
          <w:sz w:val="32"/>
          <w:szCs w:val="32"/>
        </w:rPr>
        <w:t>poste</w:t>
      </w:r>
      <w:r>
        <w:rPr>
          <w:rFonts w:asciiTheme="majorBidi" w:hAnsiTheme="majorBidi" w:cstheme="majorBidi"/>
          <w:b/>
          <w:bCs/>
          <w:sz w:val="32"/>
          <w:szCs w:val="32"/>
        </w:rPr>
        <w:t>s</w:t>
      </w:r>
      <w:r w:rsidRPr="00EF3778">
        <w:rPr>
          <w:rFonts w:asciiTheme="majorBidi" w:hAnsiTheme="majorBidi" w:cstheme="majorBidi"/>
          <w:b/>
          <w:bCs/>
          <w:sz w:val="32"/>
          <w:szCs w:val="32"/>
        </w:rPr>
        <w:t xml:space="preserve"> de travail :</w:t>
      </w:r>
    </w:p>
    <w:tbl>
      <w:tblPr>
        <w:tblStyle w:val="TableauGrille4-Accentuation5"/>
        <w:tblW w:w="10910" w:type="dxa"/>
        <w:jc w:val="center"/>
        <w:tblLook w:val="04A0" w:firstRow="1" w:lastRow="0" w:firstColumn="1" w:lastColumn="0" w:noHBand="0" w:noVBand="1"/>
      </w:tblPr>
      <w:tblGrid>
        <w:gridCol w:w="3031"/>
        <w:gridCol w:w="7879"/>
      </w:tblGrid>
      <w:tr w:rsidR="00EF3778" w:rsidRPr="00351524" w14:paraId="245BC0CD" w14:textId="77777777" w:rsidTr="00EF37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12DFC07" w14:textId="77777777" w:rsidR="00EF3778" w:rsidRPr="00351524" w:rsidRDefault="00EF3778" w:rsidP="00EF3778">
            <w:pPr>
              <w:spacing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sz w:val="28"/>
                <w:szCs w:val="28"/>
              </w:rPr>
              <w:t>Poste de travail</w:t>
            </w:r>
          </w:p>
        </w:tc>
        <w:tc>
          <w:tcPr>
            <w:tcW w:w="7879" w:type="dxa"/>
            <w:vAlign w:val="center"/>
          </w:tcPr>
          <w:p w14:paraId="1C2A7874" w14:textId="77777777" w:rsidR="00EF3778" w:rsidRPr="00351524" w:rsidRDefault="00EF3778" w:rsidP="00EF3778">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351524">
              <w:rPr>
                <w:rFonts w:asciiTheme="majorBidi" w:hAnsiTheme="majorBidi" w:cstheme="majorBidi"/>
                <w:b w:val="0"/>
                <w:bCs w:val="0"/>
                <w:sz w:val="28"/>
                <w:szCs w:val="28"/>
              </w:rPr>
              <w:t>Description et rôle</w:t>
            </w:r>
          </w:p>
        </w:tc>
      </w:tr>
      <w:tr w:rsidR="00EF3778" w:rsidRPr="00351524" w14:paraId="792543AB"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F0036F6"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Professeur chef de service</w:t>
            </w:r>
          </w:p>
        </w:tc>
        <w:tc>
          <w:tcPr>
            <w:tcW w:w="7879" w:type="dxa"/>
            <w:vAlign w:val="center"/>
          </w:tcPr>
          <w:p w14:paraId="764967EF" w14:textId="77777777" w:rsidR="00EF3778" w:rsidRPr="00351524" w:rsidRDefault="00EF3778" w:rsidP="00EF3778">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médecin hospitalier, responsable de l’organisation générale et du fonctionnement médical du service, généralement Professeur de Faculté de Médecine.</w:t>
            </w:r>
          </w:p>
        </w:tc>
      </w:tr>
      <w:tr w:rsidR="00EF3778" w:rsidRPr="00351524" w14:paraId="57431E2E" w14:textId="77777777" w:rsidTr="00EF3778">
        <w:trPr>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25A1DD1A"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Médecin</w:t>
            </w:r>
          </w:p>
        </w:tc>
        <w:tc>
          <w:tcPr>
            <w:tcW w:w="7879" w:type="dxa"/>
            <w:vAlign w:val="center"/>
          </w:tcPr>
          <w:p w14:paraId="4DABEA2A" w14:textId="77777777" w:rsidR="00EF3778" w:rsidRPr="00351524" w:rsidRDefault="00EF3778" w:rsidP="00EF3778">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sz w:val="28"/>
                <w:szCs w:val="28"/>
              </w:rPr>
              <w:t>assurer tous les soins liés à ses compétences, en particulier les soins optionnels et les soins de haut niveau, assurer les prestations de santé liées à sa spécialité.</w:t>
            </w:r>
          </w:p>
        </w:tc>
      </w:tr>
      <w:tr w:rsidR="00EF3778" w:rsidRPr="00351524" w14:paraId="5E2A3EF5"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4E9AB25"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Résidant</w:t>
            </w:r>
          </w:p>
        </w:tc>
        <w:tc>
          <w:tcPr>
            <w:tcW w:w="7879" w:type="dxa"/>
            <w:vAlign w:val="center"/>
          </w:tcPr>
          <w:p w14:paraId="53577B83" w14:textId="77777777" w:rsidR="00EF3778" w:rsidRPr="00351524" w:rsidRDefault="00EF3778" w:rsidP="00EF3778">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351524">
              <w:rPr>
                <w:rFonts w:asciiTheme="majorBidi" w:hAnsiTheme="majorBidi" w:cstheme="majorBidi"/>
                <w:color w:val="000000"/>
                <w:sz w:val="28"/>
                <w:szCs w:val="28"/>
              </w:rPr>
              <w:t>Etudiant en médecine qui suit son formation au service. Il accomplit les taches : Consultation et diagnostic des patients.</w:t>
            </w:r>
            <w:r w:rsidRPr="00351524">
              <w:rPr>
                <w:rFonts w:asciiTheme="majorBidi" w:hAnsiTheme="majorBidi" w:cstheme="majorBidi"/>
                <w:color w:val="000000"/>
                <w:sz w:val="28"/>
                <w:szCs w:val="28"/>
              </w:rPr>
              <w:br/>
              <w:t>— Mise à jour du dossier patient (profil patients).</w:t>
            </w:r>
            <w:r w:rsidRPr="00351524">
              <w:rPr>
                <w:rFonts w:asciiTheme="majorBidi" w:hAnsiTheme="majorBidi" w:cstheme="majorBidi"/>
                <w:color w:val="000000"/>
                <w:sz w:val="28"/>
                <w:szCs w:val="28"/>
              </w:rPr>
              <w:br/>
              <w:t>— Consultation de la liste et le statut des examens des patients.</w:t>
            </w:r>
            <w:r w:rsidRPr="00351524">
              <w:rPr>
                <w:rFonts w:asciiTheme="majorBidi" w:hAnsiTheme="majorBidi" w:cstheme="majorBidi"/>
                <w:color w:val="000000"/>
                <w:sz w:val="28"/>
                <w:szCs w:val="28"/>
              </w:rPr>
              <w:br/>
              <w:t>— Demande d’analyses et de bilans.</w:t>
            </w:r>
            <w:r w:rsidRPr="00351524">
              <w:rPr>
                <w:rFonts w:asciiTheme="majorBidi" w:hAnsiTheme="majorBidi" w:cstheme="majorBidi"/>
                <w:color w:val="000000"/>
                <w:sz w:val="28"/>
                <w:szCs w:val="28"/>
              </w:rPr>
              <w:br/>
              <w:t>— Préparation des rapports descriptifs de l’état des patients.</w:t>
            </w:r>
            <w:r w:rsidRPr="00351524">
              <w:rPr>
                <w:rFonts w:asciiTheme="majorBidi" w:hAnsiTheme="majorBidi" w:cstheme="majorBidi"/>
                <w:color w:val="000000"/>
                <w:sz w:val="28"/>
                <w:szCs w:val="28"/>
              </w:rPr>
              <w:br/>
              <w:t>— Observations et suivi des patients hospitalisés</w:t>
            </w:r>
          </w:p>
        </w:tc>
      </w:tr>
      <w:tr w:rsidR="00EF3778" w:rsidRPr="00351524" w14:paraId="467DD74E" w14:textId="77777777" w:rsidTr="00EF3778">
        <w:trPr>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5BE2C33"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Surveillant médical</w:t>
            </w:r>
          </w:p>
        </w:tc>
        <w:tc>
          <w:tcPr>
            <w:tcW w:w="7879" w:type="dxa"/>
            <w:vAlign w:val="center"/>
          </w:tcPr>
          <w:p w14:paraId="3BB26949" w14:textId="77777777" w:rsidR="00EF3778" w:rsidRPr="00351524" w:rsidRDefault="00EF3778" w:rsidP="00EF3778">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 xml:space="preserve">la gestion administrative de l’unité, gérer la pharmacie interne, gérer le personnelle du service hospitalisation, gérer l’activité des patients hospitalisé (l’entrée, permission de sortie </w:t>
            </w:r>
            <w:proofErr w:type="spellStart"/>
            <w:r w:rsidRPr="00351524">
              <w:rPr>
                <w:rFonts w:asciiTheme="majorBidi" w:hAnsiTheme="majorBidi" w:cstheme="majorBidi"/>
                <w:color w:val="000000"/>
                <w:sz w:val="28"/>
                <w:szCs w:val="28"/>
              </w:rPr>
              <w:t>sortie</w:t>
            </w:r>
            <w:proofErr w:type="spellEnd"/>
            <w:r w:rsidRPr="00351524">
              <w:rPr>
                <w:rFonts w:asciiTheme="majorBidi" w:hAnsiTheme="majorBidi" w:cstheme="majorBidi"/>
                <w:color w:val="000000"/>
                <w:sz w:val="28"/>
                <w:szCs w:val="28"/>
              </w:rPr>
              <w:t>).</w:t>
            </w:r>
          </w:p>
        </w:tc>
      </w:tr>
      <w:tr w:rsidR="00EF3778" w:rsidRPr="00351524" w14:paraId="0FC63750"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4B9B79B"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Infirmier</w:t>
            </w:r>
          </w:p>
        </w:tc>
        <w:tc>
          <w:tcPr>
            <w:tcW w:w="7879" w:type="dxa"/>
            <w:vAlign w:val="center"/>
          </w:tcPr>
          <w:p w14:paraId="43C5A135" w14:textId="77777777" w:rsidR="00EF3778" w:rsidRPr="00351524" w:rsidRDefault="00EF3778" w:rsidP="00EF3778">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accueille, soigne, conseille et encadre les patients. Son rôle consiste, après analyse de la situation, à planifier et réaliser les soins, à appliquer les traitements prescrits par le médecin, à observer l’évolution des patients et gérer leurs dossiers, à informer la personne soignée et son entourage, à coordonner les soins avec d’autres professionnels de la santé, à contribuer à la prévention des maladies et accidents.</w:t>
            </w:r>
          </w:p>
        </w:tc>
      </w:tr>
      <w:tr w:rsidR="00EF3778" w:rsidRPr="00351524" w14:paraId="366136A6" w14:textId="77777777" w:rsidTr="00EF3778">
        <w:trPr>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244AF5C"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sz w:val="28"/>
                <w:szCs w:val="28"/>
              </w:rPr>
              <w:t>Secrétaire/administrateur</w:t>
            </w:r>
          </w:p>
        </w:tc>
        <w:tc>
          <w:tcPr>
            <w:tcW w:w="7879" w:type="dxa"/>
            <w:vAlign w:val="center"/>
          </w:tcPr>
          <w:p w14:paraId="60083835" w14:textId="77777777" w:rsidR="00EF3778" w:rsidRPr="00351524" w:rsidRDefault="00EF3778" w:rsidP="00EF3778">
            <w:pPr>
              <w:spacing w:before="24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sz w:val="28"/>
                <w:szCs w:val="28"/>
              </w:rPr>
              <w:t>Gérer l’entrée des patients au service d’urgence, gérer les rendez-vous,</w:t>
            </w:r>
          </w:p>
        </w:tc>
      </w:tr>
      <w:tr w:rsidR="00EF3778" w:rsidRPr="00351524" w14:paraId="33136FFE" w14:textId="77777777" w:rsidTr="00EF37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A7A5FA3" w14:textId="77777777" w:rsidR="00EF3778" w:rsidRPr="00351524" w:rsidRDefault="00EF3778" w:rsidP="00EF3778">
            <w:pPr>
              <w:spacing w:before="240" w:line="276" w:lineRule="auto"/>
              <w:jc w:val="center"/>
              <w:rPr>
                <w:rFonts w:asciiTheme="majorBidi" w:hAnsiTheme="majorBidi" w:cstheme="majorBidi"/>
                <w:b w:val="0"/>
                <w:bCs w:val="0"/>
                <w:sz w:val="28"/>
                <w:szCs w:val="28"/>
              </w:rPr>
            </w:pPr>
            <w:r w:rsidRPr="00351524">
              <w:rPr>
                <w:rFonts w:asciiTheme="majorBidi" w:hAnsiTheme="majorBidi" w:cstheme="majorBidi"/>
                <w:b w:val="0"/>
                <w:bCs w:val="0"/>
                <w:color w:val="000000"/>
                <w:sz w:val="28"/>
                <w:szCs w:val="28"/>
              </w:rPr>
              <w:t>Archiviste</w:t>
            </w:r>
          </w:p>
        </w:tc>
        <w:tc>
          <w:tcPr>
            <w:tcW w:w="7879" w:type="dxa"/>
            <w:vAlign w:val="center"/>
          </w:tcPr>
          <w:p w14:paraId="53B3C82E" w14:textId="77777777" w:rsidR="00EF3778" w:rsidRPr="00351524" w:rsidRDefault="00EF3778" w:rsidP="00EF3778">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51524">
              <w:rPr>
                <w:rFonts w:asciiTheme="majorBidi" w:hAnsiTheme="majorBidi" w:cstheme="majorBidi"/>
                <w:color w:val="000000"/>
                <w:sz w:val="28"/>
                <w:szCs w:val="28"/>
              </w:rPr>
              <w:t>Administrateur responsable de trie et de rangement de l’archive des dossiers</w:t>
            </w:r>
            <w:r w:rsidRPr="00351524">
              <w:rPr>
                <w:rFonts w:asciiTheme="majorBidi" w:hAnsiTheme="majorBidi" w:cstheme="majorBidi"/>
                <w:color w:val="000000"/>
                <w:sz w:val="28"/>
                <w:szCs w:val="28"/>
              </w:rPr>
              <w:br/>
              <w:t>de patients.</w:t>
            </w:r>
          </w:p>
        </w:tc>
      </w:tr>
    </w:tbl>
    <w:p w14:paraId="0BBC309A" w14:textId="77777777" w:rsidR="00EF3778" w:rsidRDefault="00EF3778" w:rsidP="00C93FDC">
      <w:pPr>
        <w:rPr>
          <w:rFonts w:asciiTheme="majorBidi" w:hAnsiTheme="majorBidi" w:cstheme="majorBidi"/>
          <w:b/>
          <w:bCs/>
          <w:sz w:val="32"/>
          <w:szCs w:val="32"/>
        </w:rPr>
      </w:pPr>
    </w:p>
    <w:p w14:paraId="4DA148CE" w14:textId="77777777" w:rsidR="00EF3778" w:rsidRDefault="00EF3778" w:rsidP="00C93FDC">
      <w:pPr>
        <w:rPr>
          <w:rFonts w:asciiTheme="majorBidi" w:hAnsiTheme="majorBidi" w:cstheme="majorBidi"/>
          <w:b/>
          <w:bCs/>
          <w:sz w:val="32"/>
          <w:szCs w:val="32"/>
        </w:rPr>
      </w:pPr>
    </w:p>
    <w:p w14:paraId="3F72DDE7" w14:textId="77777777" w:rsidR="00C93FDC" w:rsidRPr="00437CEE" w:rsidRDefault="00EF3778" w:rsidP="00C93FDC">
      <w:pPr>
        <w:rPr>
          <w:rFonts w:asciiTheme="majorBidi" w:hAnsiTheme="majorBidi" w:cstheme="majorBidi"/>
          <w:b/>
          <w:bCs/>
          <w:sz w:val="32"/>
          <w:szCs w:val="32"/>
        </w:rPr>
      </w:pPr>
      <w:r>
        <w:rPr>
          <w:rFonts w:asciiTheme="majorBidi" w:hAnsiTheme="majorBidi" w:cstheme="majorBidi"/>
          <w:b/>
          <w:bCs/>
          <w:sz w:val="32"/>
          <w:szCs w:val="32"/>
        </w:rPr>
        <w:lastRenderedPageBreak/>
        <w:t xml:space="preserve">2.2. </w:t>
      </w:r>
      <w:r w:rsidR="00C93FDC" w:rsidRPr="00437CEE">
        <w:rPr>
          <w:rFonts w:asciiTheme="majorBidi" w:hAnsiTheme="majorBidi" w:cstheme="majorBidi"/>
          <w:b/>
          <w:bCs/>
          <w:sz w:val="32"/>
          <w:szCs w:val="32"/>
        </w:rPr>
        <w:t>Processus général :</w:t>
      </w:r>
    </w:p>
    <w:p w14:paraId="34B7C34E" w14:textId="77777777" w:rsidR="006F0764" w:rsidRDefault="006F0764" w:rsidP="001B46E4">
      <w:pPr>
        <w:rPr>
          <w:rFonts w:asciiTheme="majorBidi" w:hAnsiTheme="majorBidi" w:cstheme="majorBidi"/>
          <w:sz w:val="32"/>
          <w:szCs w:val="32"/>
        </w:rPr>
      </w:pPr>
      <w:r w:rsidRPr="00C93FDC">
        <w:rPr>
          <w:rFonts w:asciiTheme="majorBidi" w:hAnsiTheme="majorBidi" w:cstheme="majorBidi"/>
          <w:noProof/>
          <w:sz w:val="32"/>
          <w:szCs w:val="32"/>
          <w:lang w:eastAsia="fr-FR"/>
        </w:rPr>
        <w:drawing>
          <wp:inline distT="0" distB="0" distL="0" distR="0" wp14:anchorId="7BAA6A55" wp14:editId="53BE2B26">
            <wp:extent cx="5760720" cy="2478015"/>
            <wp:effectExtent l="19050" t="19050" r="11430" b="177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l\Desktop\Les diagrammes bpmn des processus - etude de l'existant\général.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60720" cy="2478015"/>
                    </a:xfrm>
                    <a:prstGeom prst="rect">
                      <a:avLst/>
                    </a:prstGeom>
                    <a:noFill/>
                    <a:ln>
                      <a:solidFill>
                        <a:schemeClr val="tx1">
                          <a:lumMod val="50000"/>
                          <a:lumOff val="50000"/>
                        </a:schemeClr>
                      </a:solidFill>
                    </a:ln>
                  </pic:spPr>
                </pic:pic>
              </a:graphicData>
            </a:graphic>
          </wp:inline>
        </w:drawing>
      </w:r>
    </w:p>
    <w:p w14:paraId="08CC5FC1" w14:textId="77777777" w:rsidR="00BF581D" w:rsidRDefault="00BF581D" w:rsidP="00BF581D">
      <w:pPr>
        <w:rPr>
          <w:rFonts w:asciiTheme="majorBidi" w:hAnsiTheme="majorBidi" w:cstheme="majorBidi"/>
          <w:sz w:val="24"/>
          <w:szCs w:val="24"/>
        </w:rPr>
      </w:pPr>
      <w:r>
        <w:rPr>
          <w:rFonts w:asciiTheme="majorBidi" w:hAnsiTheme="majorBidi" w:cstheme="majorBidi"/>
          <w:sz w:val="24"/>
          <w:szCs w:val="24"/>
        </w:rPr>
        <w:t>L</w:t>
      </w:r>
      <w:r w:rsidR="00C93FDC">
        <w:rPr>
          <w:rFonts w:asciiTheme="majorBidi" w:hAnsiTheme="majorBidi" w:cstheme="majorBidi"/>
          <w:sz w:val="24"/>
          <w:szCs w:val="24"/>
        </w:rPr>
        <w:t xml:space="preserve">e système existant dans le service pédiatrie est constitué de deux </w:t>
      </w:r>
      <w:r w:rsidR="0086678A">
        <w:rPr>
          <w:rFonts w:asciiTheme="majorBidi" w:hAnsiTheme="majorBidi" w:cstheme="majorBidi"/>
          <w:sz w:val="24"/>
          <w:szCs w:val="24"/>
        </w:rPr>
        <w:t>procédures</w:t>
      </w:r>
      <w:r w:rsidR="00C93FDC">
        <w:rPr>
          <w:rFonts w:asciiTheme="majorBidi" w:hAnsiTheme="majorBidi" w:cstheme="majorBidi"/>
          <w:sz w:val="24"/>
          <w:szCs w:val="24"/>
        </w:rPr>
        <w:t xml:space="preserve"> : </w:t>
      </w:r>
      <w:r w:rsidR="0086678A">
        <w:rPr>
          <w:rFonts w:asciiTheme="majorBidi" w:hAnsiTheme="majorBidi" w:cstheme="majorBidi"/>
          <w:sz w:val="24"/>
          <w:szCs w:val="24"/>
        </w:rPr>
        <w:t>la procédure</w:t>
      </w:r>
      <w:r w:rsidR="00C93FDC">
        <w:rPr>
          <w:rFonts w:asciiTheme="majorBidi" w:hAnsiTheme="majorBidi" w:cstheme="majorBidi"/>
          <w:sz w:val="24"/>
          <w:szCs w:val="24"/>
        </w:rPr>
        <w:t xml:space="preserve"> de consultation et le </w:t>
      </w:r>
      <w:r w:rsidR="0086678A">
        <w:rPr>
          <w:rFonts w:asciiTheme="majorBidi" w:hAnsiTheme="majorBidi" w:cstheme="majorBidi"/>
          <w:sz w:val="24"/>
          <w:szCs w:val="24"/>
        </w:rPr>
        <w:t>celle</w:t>
      </w:r>
      <w:r>
        <w:rPr>
          <w:rFonts w:asciiTheme="majorBidi" w:hAnsiTheme="majorBidi" w:cstheme="majorBidi"/>
          <w:sz w:val="24"/>
          <w:szCs w:val="24"/>
        </w:rPr>
        <w:t xml:space="preserve"> d’hospitalisation.</w:t>
      </w:r>
      <w:r w:rsidR="00C93FDC">
        <w:rPr>
          <w:rFonts w:asciiTheme="majorBidi" w:hAnsiTheme="majorBidi" w:cstheme="majorBidi"/>
          <w:sz w:val="24"/>
          <w:szCs w:val="24"/>
        </w:rPr>
        <w:t xml:space="preserve"> </w:t>
      </w:r>
      <w:r>
        <w:rPr>
          <w:rFonts w:asciiTheme="majorBidi" w:hAnsiTheme="majorBidi" w:cstheme="majorBidi"/>
          <w:sz w:val="24"/>
          <w:szCs w:val="24"/>
        </w:rPr>
        <w:t>P</w:t>
      </w:r>
      <w:r w:rsidR="00C93FDC">
        <w:rPr>
          <w:rFonts w:asciiTheme="majorBidi" w:hAnsiTheme="majorBidi" w:cstheme="majorBidi"/>
          <w:sz w:val="24"/>
          <w:szCs w:val="24"/>
        </w:rPr>
        <w:t xml:space="preserve">our bien comprendre le fonctionnement de ce système, </w:t>
      </w:r>
      <w:r w:rsidR="0086678A">
        <w:rPr>
          <w:rFonts w:asciiTheme="majorBidi" w:hAnsiTheme="majorBidi" w:cstheme="majorBidi"/>
          <w:sz w:val="24"/>
          <w:szCs w:val="24"/>
        </w:rPr>
        <w:t xml:space="preserve">nous </w:t>
      </w:r>
      <w:r>
        <w:rPr>
          <w:rFonts w:asciiTheme="majorBidi" w:hAnsiTheme="majorBidi" w:cstheme="majorBidi"/>
          <w:sz w:val="24"/>
          <w:szCs w:val="24"/>
        </w:rPr>
        <w:t>allons suivre</w:t>
      </w:r>
      <w:r w:rsidR="0086678A">
        <w:rPr>
          <w:rFonts w:asciiTheme="majorBidi" w:hAnsiTheme="majorBidi" w:cstheme="majorBidi"/>
          <w:sz w:val="24"/>
          <w:szCs w:val="24"/>
        </w:rPr>
        <w:t xml:space="preserve"> le parcours</w:t>
      </w:r>
      <w:r w:rsidR="00C93FDC">
        <w:rPr>
          <w:rFonts w:asciiTheme="majorBidi" w:hAnsiTheme="majorBidi" w:cstheme="majorBidi"/>
          <w:sz w:val="24"/>
          <w:szCs w:val="24"/>
        </w:rPr>
        <w:t xml:space="preserve"> du malade</w:t>
      </w:r>
      <w:r w:rsidR="0086678A">
        <w:rPr>
          <w:rFonts w:asciiTheme="majorBidi" w:hAnsiTheme="majorBidi" w:cstheme="majorBidi"/>
          <w:sz w:val="24"/>
          <w:szCs w:val="24"/>
        </w:rPr>
        <w:t xml:space="preserve"> à partir de son arrivée au bureau de réception jusqu’à sa sortie.</w:t>
      </w:r>
      <w:r w:rsidR="006F0764">
        <w:rPr>
          <w:rFonts w:asciiTheme="majorBidi" w:hAnsiTheme="majorBidi" w:cstheme="majorBidi"/>
          <w:sz w:val="24"/>
          <w:szCs w:val="24"/>
        </w:rPr>
        <w:t xml:space="preserve"> </w:t>
      </w:r>
    </w:p>
    <w:p w14:paraId="23822F7B" w14:textId="77777777" w:rsidR="00BF581D" w:rsidRDefault="0086678A" w:rsidP="00BF581D">
      <w:r>
        <w:rPr>
          <w:rFonts w:asciiTheme="majorBidi" w:hAnsiTheme="majorBidi" w:cstheme="majorBidi"/>
          <w:sz w:val="24"/>
          <w:szCs w:val="24"/>
        </w:rPr>
        <w:t>Après l’enregistrement de ses informations administratives par le réceptionniste, le patient est réorienté, selon son état, vers les boxes de consultation</w:t>
      </w:r>
      <w:r w:rsidR="00BF581D">
        <w:rPr>
          <w:rFonts w:asciiTheme="majorBidi" w:hAnsiTheme="majorBidi" w:cstheme="majorBidi"/>
          <w:sz w:val="24"/>
          <w:szCs w:val="24"/>
        </w:rPr>
        <w:t>,</w:t>
      </w:r>
      <w:r>
        <w:rPr>
          <w:rFonts w:asciiTheme="majorBidi" w:hAnsiTheme="majorBidi" w:cstheme="majorBidi"/>
          <w:sz w:val="24"/>
          <w:szCs w:val="24"/>
        </w:rPr>
        <w:t xml:space="preserve"> o</w:t>
      </w:r>
      <w:r w:rsidR="00BF581D">
        <w:rPr>
          <w:rFonts w:asciiTheme="majorBidi" w:hAnsiTheme="majorBidi" w:cstheme="majorBidi"/>
          <w:sz w:val="24"/>
          <w:szCs w:val="24"/>
        </w:rPr>
        <w:t xml:space="preserve">u vers la salle du soin </w:t>
      </w:r>
      <w:r>
        <w:rPr>
          <w:rFonts w:asciiTheme="majorBidi" w:hAnsiTheme="majorBidi" w:cstheme="majorBidi"/>
          <w:sz w:val="24"/>
          <w:szCs w:val="24"/>
        </w:rPr>
        <w:t>si c’était une urgence.</w:t>
      </w:r>
      <w:r w:rsidR="006743DE" w:rsidRPr="006743DE">
        <w:t xml:space="preserve"> </w:t>
      </w:r>
    </w:p>
    <w:p w14:paraId="54643648" w14:textId="77777777" w:rsidR="00BF581D" w:rsidRDefault="006743DE" w:rsidP="00BF581D">
      <w:pPr>
        <w:rPr>
          <w:rFonts w:asciiTheme="majorBidi" w:hAnsiTheme="majorBidi" w:cstheme="majorBidi"/>
          <w:sz w:val="24"/>
          <w:szCs w:val="24"/>
        </w:rPr>
      </w:pPr>
      <w:r>
        <w:rPr>
          <w:rFonts w:asciiTheme="majorBidi" w:hAnsiTheme="majorBidi" w:cstheme="majorBidi"/>
          <w:sz w:val="24"/>
          <w:szCs w:val="24"/>
        </w:rPr>
        <w:t>A</w:t>
      </w:r>
      <w:r w:rsidRPr="006743DE">
        <w:rPr>
          <w:rFonts w:asciiTheme="majorBidi" w:hAnsiTheme="majorBidi" w:cstheme="majorBidi"/>
          <w:sz w:val="24"/>
          <w:szCs w:val="24"/>
        </w:rPr>
        <w:t xml:space="preserve">près </w:t>
      </w:r>
      <w:r w:rsidR="00BF581D">
        <w:rPr>
          <w:rFonts w:asciiTheme="majorBidi" w:hAnsiTheme="majorBidi" w:cstheme="majorBidi"/>
          <w:sz w:val="24"/>
          <w:szCs w:val="24"/>
        </w:rPr>
        <w:t>la</w:t>
      </w:r>
      <w:r w:rsidRPr="006743DE">
        <w:rPr>
          <w:rFonts w:asciiTheme="majorBidi" w:hAnsiTheme="majorBidi" w:cstheme="majorBidi"/>
          <w:sz w:val="24"/>
          <w:szCs w:val="24"/>
        </w:rPr>
        <w:t xml:space="preserve"> consultation, le</w:t>
      </w:r>
      <w:r w:rsidR="00BF581D">
        <w:rPr>
          <w:rFonts w:asciiTheme="majorBidi" w:hAnsiTheme="majorBidi" w:cstheme="majorBidi"/>
          <w:sz w:val="24"/>
          <w:szCs w:val="24"/>
        </w:rPr>
        <w:t xml:space="preserve"> </w:t>
      </w:r>
      <w:r w:rsidRPr="006743DE">
        <w:rPr>
          <w:rFonts w:asciiTheme="majorBidi" w:hAnsiTheme="majorBidi" w:cstheme="majorBidi"/>
          <w:sz w:val="24"/>
          <w:szCs w:val="24"/>
        </w:rPr>
        <w:t xml:space="preserve">patient peut être renvoyé chez lui ou </w:t>
      </w:r>
      <w:r>
        <w:rPr>
          <w:rFonts w:asciiTheme="majorBidi" w:hAnsiTheme="majorBidi" w:cstheme="majorBidi"/>
          <w:sz w:val="24"/>
          <w:szCs w:val="24"/>
        </w:rPr>
        <w:t>vers le service d’hospitalisation</w:t>
      </w:r>
      <w:r w:rsidRPr="006743DE">
        <w:rPr>
          <w:rFonts w:asciiTheme="majorBidi" w:hAnsiTheme="majorBidi" w:cstheme="majorBidi"/>
          <w:sz w:val="24"/>
          <w:szCs w:val="24"/>
        </w:rPr>
        <w:t>, la dé</w:t>
      </w:r>
      <w:r>
        <w:rPr>
          <w:rFonts w:asciiTheme="majorBidi" w:hAnsiTheme="majorBidi" w:cstheme="majorBidi"/>
          <w:sz w:val="24"/>
          <w:szCs w:val="24"/>
        </w:rPr>
        <w:t>cision est prise par le médecin. D</w:t>
      </w:r>
      <w:r w:rsidRPr="006743DE">
        <w:rPr>
          <w:rFonts w:asciiTheme="majorBidi" w:hAnsiTheme="majorBidi" w:cstheme="majorBidi"/>
          <w:sz w:val="24"/>
          <w:szCs w:val="24"/>
        </w:rPr>
        <w:t xml:space="preserve">e </w:t>
      </w:r>
      <w:r w:rsidR="00720CA6">
        <w:rPr>
          <w:rFonts w:asciiTheme="majorBidi" w:hAnsiTheme="majorBidi" w:cstheme="majorBidi"/>
          <w:sz w:val="24"/>
          <w:szCs w:val="24"/>
        </w:rPr>
        <w:t>la salle du</w:t>
      </w:r>
      <w:r>
        <w:rPr>
          <w:rFonts w:asciiTheme="majorBidi" w:hAnsiTheme="majorBidi" w:cstheme="majorBidi"/>
          <w:sz w:val="24"/>
          <w:szCs w:val="24"/>
        </w:rPr>
        <w:t xml:space="preserve"> soin</w:t>
      </w:r>
      <w:r w:rsidR="00942801">
        <w:rPr>
          <w:rFonts w:asciiTheme="majorBidi" w:hAnsiTheme="majorBidi" w:cstheme="majorBidi"/>
          <w:sz w:val="24"/>
          <w:szCs w:val="24"/>
        </w:rPr>
        <w:t>,</w:t>
      </w:r>
      <w:r w:rsidRPr="006743DE">
        <w:rPr>
          <w:rFonts w:asciiTheme="majorBidi" w:hAnsiTheme="majorBidi" w:cstheme="majorBidi"/>
          <w:sz w:val="24"/>
          <w:szCs w:val="24"/>
        </w:rPr>
        <w:t xml:space="preserve"> le patient peut </w:t>
      </w:r>
      <w:r w:rsidR="00BF581D">
        <w:rPr>
          <w:rFonts w:asciiTheme="majorBidi" w:hAnsiTheme="majorBidi" w:cstheme="majorBidi"/>
          <w:sz w:val="24"/>
          <w:szCs w:val="24"/>
        </w:rPr>
        <w:t xml:space="preserve">se </w:t>
      </w:r>
      <w:r w:rsidR="00942801">
        <w:rPr>
          <w:rFonts w:asciiTheme="majorBidi" w:hAnsiTheme="majorBidi" w:cstheme="majorBidi"/>
          <w:sz w:val="24"/>
          <w:szCs w:val="24"/>
        </w:rPr>
        <w:t>passer</w:t>
      </w:r>
      <w:r w:rsidRPr="006743DE">
        <w:rPr>
          <w:rFonts w:asciiTheme="majorBidi" w:hAnsiTheme="majorBidi" w:cstheme="majorBidi"/>
          <w:sz w:val="24"/>
          <w:szCs w:val="24"/>
        </w:rPr>
        <w:t xml:space="preserve"> </w:t>
      </w:r>
      <w:r w:rsidR="00942801">
        <w:rPr>
          <w:rFonts w:asciiTheme="majorBidi" w:hAnsiTheme="majorBidi" w:cstheme="majorBidi"/>
          <w:sz w:val="24"/>
          <w:szCs w:val="24"/>
        </w:rPr>
        <w:t>au</w:t>
      </w:r>
      <w:r w:rsidRPr="006743DE">
        <w:rPr>
          <w:rFonts w:asciiTheme="majorBidi" w:hAnsiTheme="majorBidi" w:cstheme="majorBidi"/>
          <w:sz w:val="24"/>
          <w:szCs w:val="24"/>
        </w:rPr>
        <w:t xml:space="preserve"> </w:t>
      </w:r>
      <w:r>
        <w:rPr>
          <w:rFonts w:asciiTheme="majorBidi" w:hAnsiTheme="majorBidi" w:cstheme="majorBidi"/>
          <w:sz w:val="24"/>
          <w:szCs w:val="24"/>
        </w:rPr>
        <w:t>box court-séjour</w:t>
      </w:r>
      <w:r w:rsidR="00942801">
        <w:rPr>
          <w:rFonts w:asciiTheme="majorBidi" w:hAnsiTheme="majorBidi" w:cstheme="majorBidi"/>
          <w:sz w:val="24"/>
          <w:szCs w:val="24"/>
        </w:rPr>
        <w:t xml:space="preserve"> si son</w:t>
      </w:r>
      <w:r w:rsidRPr="006743DE">
        <w:rPr>
          <w:rFonts w:asciiTheme="majorBidi" w:hAnsiTheme="majorBidi" w:cstheme="majorBidi"/>
          <w:sz w:val="24"/>
          <w:szCs w:val="24"/>
        </w:rPr>
        <w:t xml:space="preserve"> </w:t>
      </w:r>
      <w:r w:rsidR="00942801">
        <w:rPr>
          <w:rFonts w:asciiTheme="majorBidi" w:hAnsiTheme="majorBidi" w:cstheme="majorBidi"/>
          <w:sz w:val="24"/>
          <w:szCs w:val="24"/>
        </w:rPr>
        <w:t>état</w:t>
      </w:r>
      <w:r w:rsidRPr="006743DE">
        <w:rPr>
          <w:rFonts w:asciiTheme="majorBidi" w:hAnsiTheme="majorBidi" w:cstheme="majorBidi"/>
          <w:sz w:val="24"/>
          <w:szCs w:val="24"/>
        </w:rPr>
        <w:t xml:space="preserve"> semblait s'améliorer, sinon il serait hospitalisé</w:t>
      </w:r>
      <w:r w:rsidR="00BF581D">
        <w:rPr>
          <w:rFonts w:asciiTheme="majorBidi" w:hAnsiTheme="majorBidi" w:cstheme="majorBidi"/>
          <w:sz w:val="24"/>
          <w:szCs w:val="24"/>
        </w:rPr>
        <w:t>.</w:t>
      </w:r>
      <w:r w:rsidR="00942801">
        <w:rPr>
          <w:rFonts w:asciiTheme="majorBidi" w:hAnsiTheme="majorBidi" w:cstheme="majorBidi"/>
          <w:sz w:val="24"/>
          <w:szCs w:val="24"/>
        </w:rPr>
        <w:t xml:space="preserve"> </w:t>
      </w:r>
      <w:r w:rsidR="00BF581D">
        <w:rPr>
          <w:rFonts w:asciiTheme="majorBidi" w:hAnsiTheme="majorBidi" w:cstheme="majorBidi"/>
          <w:sz w:val="24"/>
          <w:szCs w:val="24"/>
        </w:rPr>
        <w:t>G</w:t>
      </w:r>
      <w:r w:rsidR="00942801">
        <w:rPr>
          <w:rFonts w:asciiTheme="majorBidi" w:hAnsiTheme="majorBidi" w:cstheme="majorBidi"/>
          <w:sz w:val="24"/>
          <w:szCs w:val="24"/>
        </w:rPr>
        <w:t xml:space="preserve">énéralement la salle soin </w:t>
      </w:r>
      <w:r w:rsidR="00696D4A">
        <w:rPr>
          <w:rFonts w:asciiTheme="majorBidi" w:hAnsiTheme="majorBidi" w:cstheme="majorBidi"/>
          <w:sz w:val="24"/>
          <w:szCs w:val="24"/>
        </w:rPr>
        <w:t>accueil</w:t>
      </w:r>
      <w:r w:rsidR="00720CA6">
        <w:rPr>
          <w:rFonts w:asciiTheme="majorBidi" w:hAnsiTheme="majorBidi" w:cstheme="majorBidi"/>
          <w:sz w:val="24"/>
          <w:szCs w:val="24"/>
        </w:rPr>
        <w:t>le</w:t>
      </w:r>
      <w:r w:rsidR="00942801">
        <w:rPr>
          <w:rFonts w:asciiTheme="majorBidi" w:hAnsiTheme="majorBidi" w:cstheme="majorBidi"/>
          <w:sz w:val="24"/>
          <w:szCs w:val="24"/>
        </w:rPr>
        <w:t xml:space="preserve"> les cas urgents ou les patients qui veulent faire un bilan.</w:t>
      </w:r>
      <w:r w:rsidR="006F0764">
        <w:rPr>
          <w:rFonts w:asciiTheme="majorBidi" w:hAnsiTheme="majorBidi" w:cstheme="majorBidi"/>
          <w:sz w:val="24"/>
          <w:szCs w:val="24"/>
        </w:rPr>
        <w:t xml:space="preserve"> </w:t>
      </w:r>
    </w:p>
    <w:p w14:paraId="238355A1" w14:textId="77777777" w:rsidR="00437CEE" w:rsidRDefault="00696D4A" w:rsidP="00BF581D">
      <w:pPr>
        <w:rPr>
          <w:rFonts w:asciiTheme="majorBidi" w:hAnsiTheme="majorBidi" w:cstheme="majorBidi"/>
          <w:sz w:val="24"/>
          <w:szCs w:val="24"/>
        </w:rPr>
      </w:pPr>
      <w:commentRangeStart w:id="0"/>
      <w:r>
        <w:rPr>
          <w:rFonts w:asciiTheme="majorBidi" w:hAnsiTheme="majorBidi" w:cstheme="majorBidi"/>
          <w:sz w:val="24"/>
          <w:szCs w:val="24"/>
        </w:rPr>
        <w:t>Le patient peut sortir du service pédiatrie après une simple consultation avec un rendez-vous, comme il peut sortir après un suivi qui prend plusieurs jours dans le service d’hospitalisation</w:t>
      </w:r>
      <w:r w:rsidR="006F0764">
        <w:rPr>
          <w:rFonts w:asciiTheme="majorBidi" w:hAnsiTheme="majorBidi" w:cstheme="majorBidi"/>
          <w:sz w:val="24"/>
          <w:szCs w:val="24"/>
        </w:rPr>
        <w:t>.</w:t>
      </w:r>
      <w:commentRangeEnd w:id="0"/>
      <w:r w:rsidR="00BE14C4">
        <w:rPr>
          <w:rStyle w:val="Marquedecommentaire"/>
        </w:rPr>
        <w:commentReference w:id="0"/>
      </w:r>
    </w:p>
    <w:p w14:paraId="0078C36E" w14:textId="77777777" w:rsidR="00BF581D" w:rsidRDefault="00BF581D" w:rsidP="00BF581D">
      <w:pPr>
        <w:rPr>
          <w:rFonts w:asciiTheme="majorBidi" w:hAnsiTheme="majorBidi" w:cstheme="majorBidi"/>
          <w:sz w:val="24"/>
          <w:szCs w:val="24"/>
        </w:rPr>
      </w:pPr>
    </w:p>
    <w:p w14:paraId="33EE0072" w14:textId="77777777" w:rsidR="006E129F" w:rsidRPr="00BE11D6" w:rsidRDefault="00696D4A" w:rsidP="00BE11D6">
      <w:pPr>
        <w:rPr>
          <w:rFonts w:asciiTheme="majorBidi" w:hAnsiTheme="majorBidi" w:cstheme="majorBidi"/>
          <w:sz w:val="24"/>
          <w:szCs w:val="24"/>
        </w:rPr>
      </w:pPr>
      <w:r>
        <w:rPr>
          <w:rFonts w:asciiTheme="majorBidi" w:hAnsiTheme="majorBidi" w:cstheme="majorBidi"/>
          <w:sz w:val="24"/>
          <w:szCs w:val="24"/>
        </w:rPr>
        <w:t xml:space="preserve">Nous allons ensuite détailler chaque processus, en </w:t>
      </w:r>
      <w:r w:rsidR="00437CEE">
        <w:rPr>
          <w:rFonts w:asciiTheme="majorBidi" w:hAnsiTheme="majorBidi" w:cstheme="majorBidi"/>
          <w:sz w:val="24"/>
          <w:szCs w:val="24"/>
        </w:rPr>
        <w:t>suivant</w:t>
      </w:r>
      <w:r>
        <w:rPr>
          <w:rFonts w:asciiTheme="majorBidi" w:hAnsiTheme="majorBidi" w:cstheme="majorBidi"/>
          <w:sz w:val="24"/>
          <w:szCs w:val="24"/>
        </w:rPr>
        <w:t xml:space="preserve"> le parcours du patient</w:t>
      </w:r>
      <w:r w:rsidR="00437CEE">
        <w:rPr>
          <w:rFonts w:asciiTheme="majorBidi" w:hAnsiTheme="majorBidi" w:cstheme="majorBidi"/>
          <w:sz w:val="24"/>
          <w:szCs w:val="24"/>
        </w:rPr>
        <w:t xml:space="preserve"> dans chaque </w:t>
      </w:r>
      <w:r w:rsidR="00437CEE">
        <w:rPr>
          <w:rFonts w:asciiTheme="majorBidi" w:hAnsiTheme="majorBidi" w:cstheme="majorBidi"/>
          <w:sz w:val="24"/>
          <w:szCs w:val="24"/>
          <w:lang w:bidi="ar-DZ"/>
        </w:rPr>
        <w:t>hall du service</w:t>
      </w:r>
      <w:r>
        <w:rPr>
          <w:rFonts w:asciiTheme="majorBidi" w:hAnsiTheme="majorBidi" w:cstheme="majorBidi"/>
          <w:sz w:val="24"/>
          <w:szCs w:val="24"/>
        </w:rPr>
        <w:t xml:space="preserve">, </w:t>
      </w:r>
      <w:r w:rsidR="00437CEE">
        <w:rPr>
          <w:rFonts w:asciiTheme="majorBidi" w:hAnsiTheme="majorBidi" w:cstheme="majorBidi"/>
          <w:sz w:val="24"/>
          <w:szCs w:val="24"/>
          <w:lang w:bidi="ar-DZ"/>
        </w:rPr>
        <w:t xml:space="preserve">en présentant </w:t>
      </w:r>
      <w:r>
        <w:rPr>
          <w:rFonts w:asciiTheme="majorBidi" w:hAnsiTheme="majorBidi" w:cstheme="majorBidi"/>
          <w:sz w:val="24"/>
          <w:szCs w:val="24"/>
        </w:rPr>
        <w:t>les documents</w:t>
      </w:r>
      <w:r w:rsidR="00437CEE">
        <w:rPr>
          <w:rFonts w:asciiTheme="majorBidi" w:hAnsiTheme="majorBidi" w:cstheme="majorBidi"/>
          <w:sz w:val="24"/>
          <w:szCs w:val="24"/>
        </w:rPr>
        <w:t xml:space="preserve"> qui circulent entre </w:t>
      </w:r>
      <w:r>
        <w:rPr>
          <w:rFonts w:asciiTheme="majorBidi" w:hAnsiTheme="majorBidi" w:cstheme="majorBidi"/>
          <w:sz w:val="24"/>
          <w:szCs w:val="24"/>
        </w:rPr>
        <w:t>les acteurs</w:t>
      </w:r>
      <w:r w:rsidR="00437CEE">
        <w:rPr>
          <w:rFonts w:asciiTheme="majorBidi" w:hAnsiTheme="majorBidi" w:cstheme="majorBidi"/>
          <w:sz w:val="24"/>
          <w:szCs w:val="24"/>
        </w:rPr>
        <w:t xml:space="preserve"> impliqués.</w:t>
      </w:r>
    </w:p>
    <w:p w14:paraId="4C93D2B5" w14:textId="77777777" w:rsidR="00EF3778" w:rsidRDefault="00EF3778" w:rsidP="00437CEE">
      <w:pPr>
        <w:rPr>
          <w:rFonts w:asciiTheme="majorBidi" w:hAnsiTheme="majorBidi" w:cstheme="majorBidi"/>
          <w:b/>
          <w:bCs/>
          <w:sz w:val="32"/>
          <w:szCs w:val="32"/>
        </w:rPr>
      </w:pPr>
    </w:p>
    <w:p w14:paraId="5E073F0F" w14:textId="77777777" w:rsidR="00EF3778" w:rsidRDefault="00EF3778" w:rsidP="00437CEE">
      <w:pPr>
        <w:rPr>
          <w:rFonts w:asciiTheme="majorBidi" w:hAnsiTheme="majorBidi" w:cstheme="majorBidi"/>
          <w:b/>
          <w:bCs/>
          <w:sz w:val="32"/>
          <w:szCs w:val="32"/>
        </w:rPr>
      </w:pPr>
      <w:bookmarkStart w:id="1" w:name="_GoBack"/>
      <w:bookmarkEnd w:id="1"/>
    </w:p>
    <w:p w14:paraId="570B07C0" w14:textId="77777777" w:rsidR="00EF3778" w:rsidRDefault="00EF3778" w:rsidP="00437CEE">
      <w:pPr>
        <w:rPr>
          <w:rFonts w:asciiTheme="majorBidi" w:hAnsiTheme="majorBidi" w:cstheme="majorBidi"/>
          <w:b/>
          <w:bCs/>
          <w:sz w:val="32"/>
          <w:szCs w:val="32"/>
        </w:rPr>
      </w:pPr>
    </w:p>
    <w:p w14:paraId="5D3540C4" w14:textId="77777777" w:rsidR="00EF3778" w:rsidRDefault="00EF3778" w:rsidP="00437CEE">
      <w:pPr>
        <w:rPr>
          <w:rFonts w:asciiTheme="majorBidi" w:hAnsiTheme="majorBidi" w:cstheme="majorBidi"/>
          <w:b/>
          <w:bCs/>
          <w:sz w:val="32"/>
          <w:szCs w:val="32"/>
        </w:rPr>
      </w:pPr>
    </w:p>
    <w:p w14:paraId="5F028E3F" w14:textId="77777777" w:rsidR="00EF3778" w:rsidRDefault="00EF3778" w:rsidP="00437CEE">
      <w:pPr>
        <w:rPr>
          <w:rFonts w:asciiTheme="majorBidi" w:hAnsiTheme="majorBidi" w:cstheme="majorBidi"/>
          <w:b/>
          <w:bCs/>
          <w:sz w:val="32"/>
          <w:szCs w:val="32"/>
        </w:rPr>
      </w:pPr>
    </w:p>
    <w:p w14:paraId="0017E813" w14:textId="77777777" w:rsidR="00EF3778" w:rsidRDefault="00EF3778" w:rsidP="00437CEE">
      <w:pPr>
        <w:rPr>
          <w:rFonts w:asciiTheme="majorBidi" w:hAnsiTheme="majorBidi" w:cstheme="majorBidi"/>
          <w:b/>
          <w:bCs/>
          <w:sz w:val="32"/>
          <w:szCs w:val="32"/>
        </w:rPr>
      </w:pPr>
    </w:p>
    <w:p w14:paraId="302EC492" w14:textId="77777777" w:rsidR="00437CEE" w:rsidRDefault="00EF3778" w:rsidP="00437CEE">
      <w:pPr>
        <w:rPr>
          <w:rFonts w:asciiTheme="majorBidi" w:hAnsiTheme="majorBidi" w:cstheme="majorBidi"/>
          <w:b/>
          <w:bCs/>
          <w:sz w:val="32"/>
          <w:szCs w:val="32"/>
        </w:rPr>
      </w:pPr>
      <w:r>
        <w:rPr>
          <w:rFonts w:asciiTheme="majorBidi" w:hAnsiTheme="majorBidi" w:cstheme="majorBidi"/>
          <w:b/>
          <w:bCs/>
          <w:sz w:val="32"/>
          <w:szCs w:val="32"/>
        </w:rPr>
        <w:lastRenderedPageBreak/>
        <w:t xml:space="preserve">2.3. </w:t>
      </w:r>
      <w:r w:rsidR="00437CEE" w:rsidRPr="00437CEE">
        <w:rPr>
          <w:rFonts w:asciiTheme="majorBidi" w:hAnsiTheme="majorBidi" w:cstheme="majorBidi"/>
          <w:b/>
          <w:bCs/>
          <w:sz w:val="32"/>
          <w:szCs w:val="32"/>
        </w:rPr>
        <w:t>Processus de réception dans la consultation :</w:t>
      </w:r>
    </w:p>
    <w:p w14:paraId="0D37DA34" w14:textId="77777777" w:rsidR="006F0764" w:rsidRDefault="00BF581D" w:rsidP="00BF581D">
      <w:pPr>
        <w:rPr>
          <w:rFonts w:asciiTheme="majorBidi" w:hAnsiTheme="majorBidi" w:cstheme="majorBidi"/>
          <w:b/>
          <w:bCs/>
          <w:sz w:val="32"/>
          <w:szCs w:val="32"/>
        </w:rPr>
      </w:pPr>
      <w:r w:rsidRPr="00437CEE">
        <w:rPr>
          <w:rFonts w:asciiTheme="majorBidi" w:hAnsiTheme="majorBidi" w:cstheme="majorBidi"/>
          <w:b/>
          <w:bCs/>
          <w:noProof/>
          <w:sz w:val="32"/>
          <w:szCs w:val="32"/>
          <w:lang w:eastAsia="fr-FR"/>
        </w:rPr>
        <w:drawing>
          <wp:inline distT="0" distB="0" distL="0" distR="0" wp14:anchorId="418A3CC7" wp14:editId="6F4A6E50">
            <wp:extent cx="5395784" cy="3383665"/>
            <wp:effectExtent l="0" t="0" r="0" b="7620"/>
            <wp:docPr id="2" name="Image 2" descr="C:\Users\Wail\Desktop\Les diagrammes bpmn des processus - etude de l'existant\Diagramme BPMN Du Processus Re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il\Desktop\Les diagrammes bpmn des processus - etude de l'existant\Diagramme BPMN Du Processus Rece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784" cy="3383665"/>
                    </a:xfrm>
                    <a:prstGeom prst="rect">
                      <a:avLst/>
                    </a:prstGeom>
                    <a:noFill/>
                    <a:ln>
                      <a:noFill/>
                    </a:ln>
                  </pic:spPr>
                </pic:pic>
              </a:graphicData>
            </a:graphic>
          </wp:inline>
        </w:drawing>
      </w:r>
    </w:p>
    <w:p w14:paraId="32BAB0BE" w14:textId="77777777" w:rsidR="006B55F4" w:rsidRDefault="00437CEE" w:rsidP="006E129F">
      <w:pPr>
        <w:rPr>
          <w:rFonts w:asciiTheme="majorBidi" w:hAnsiTheme="majorBidi" w:cstheme="majorBidi"/>
          <w:sz w:val="24"/>
          <w:szCs w:val="24"/>
        </w:rPr>
      </w:pPr>
      <w:r>
        <w:rPr>
          <w:rFonts w:asciiTheme="majorBidi" w:hAnsiTheme="majorBidi" w:cstheme="majorBidi"/>
          <w:sz w:val="24"/>
          <w:szCs w:val="24"/>
        </w:rPr>
        <w:t xml:space="preserve">Ce processus commence lorsque le patient arrive au bureau de réception, </w:t>
      </w:r>
      <w:r w:rsidR="006E129F">
        <w:rPr>
          <w:rFonts w:asciiTheme="majorBidi" w:hAnsiTheme="majorBidi" w:cstheme="majorBidi"/>
          <w:sz w:val="24"/>
          <w:szCs w:val="24"/>
          <w:lang w:bidi="ar-DZ"/>
        </w:rPr>
        <w:t>s’</w:t>
      </w:r>
      <w:r w:rsidR="006E129F">
        <w:rPr>
          <w:rFonts w:asciiTheme="majorBidi" w:hAnsiTheme="majorBidi" w:cstheme="majorBidi"/>
          <w:sz w:val="24"/>
          <w:szCs w:val="24"/>
        </w:rPr>
        <w:t>il</w:t>
      </w:r>
      <w:r w:rsidR="007A0D13" w:rsidRPr="007A0D13">
        <w:rPr>
          <w:rFonts w:asciiTheme="majorBidi" w:hAnsiTheme="majorBidi" w:cstheme="majorBidi"/>
          <w:sz w:val="24"/>
          <w:szCs w:val="24"/>
        </w:rPr>
        <w:t xml:space="preserve"> </w:t>
      </w:r>
      <w:r w:rsidR="006E129F">
        <w:rPr>
          <w:rFonts w:asciiTheme="majorBidi" w:hAnsiTheme="majorBidi" w:cstheme="majorBidi"/>
          <w:sz w:val="24"/>
          <w:szCs w:val="24"/>
        </w:rPr>
        <w:t>n’avait pas</w:t>
      </w:r>
      <w:r w:rsidR="007A0D13" w:rsidRPr="007A0D13">
        <w:rPr>
          <w:rFonts w:asciiTheme="majorBidi" w:hAnsiTheme="majorBidi" w:cstheme="majorBidi"/>
          <w:sz w:val="24"/>
          <w:szCs w:val="24"/>
        </w:rPr>
        <w:t xml:space="preserve"> un rendez-vous ou une lettre</w:t>
      </w:r>
      <w:r w:rsidR="00C372A6">
        <w:rPr>
          <w:rFonts w:asciiTheme="majorBidi" w:hAnsiTheme="majorBidi" w:cstheme="majorBidi"/>
          <w:sz w:val="24"/>
          <w:szCs w:val="24"/>
        </w:rPr>
        <w:t xml:space="preserve"> d’orientation</w:t>
      </w:r>
      <w:r w:rsidR="006E129F">
        <w:rPr>
          <w:rFonts w:asciiTheme="majorBidi" w:hAnsiTheme="majorBidi" w:cstheme="majorBidi"/>
          <w:sz w:val="24"/>
          <w:szCs w:val="24"/>
        </w:rPr>
        <w:t xml:space="preserve">, </w:t>
      </w:r>
      <w:r w:rsidR="00C372A6">
        <w:rPr>
          <w:rFonts w:asciiTheme="majorBidi" w:hAnsiTheme="majorBidi" w:cstheme="majorBidi"/>
          <w:sz w:val="24"/>
          <w:szCs w:val="24"/>
        </w:rPr>
        <w:t>le réceptionniste</w:t>
      </w:r>
      <w:r w:rsidR="007A0D13" w:rsidRPr="007A0D13">
        <w:rPr>
          <w:rFonts w:asciiTheme="majorBidi" w:hAnsiTheme="majorBidi" w:cstheme="majorBidi"/>
          <w:sz w:val="24"/>
          <w:szCs w:val="24"/>
        </w:rPr>
        <w:t xml:space="preserve"> prend ses informations et les écrit sur un registre contenant la</w:t>
      </w:r>
      <w:r w:rsidR="00BF581D">
        <w:rPr>
          <w:rFonts w:asciiTheme="majorBidi" w:hAnsiTheme="majorBidi" w:cstheme="majorBidi"/>
          <w:sz w:val="24"/>
          <w:szCs w:val="24"/>
        </w:rPr>
        <w:t xml:space="preserve"> </w:t>
      </w:r>
      <w:r w:rsidR="007A0D13" w:rsidRPr="007A0D13">
        <w:rPr>
          <w:rFonts w:asciiTheme="majorBidi" w:hAnsiTheme="majorBidi" w:cstheme="majorBidi"/>
          <w:sz w:val="24"/>
          <w:szCs w:val="24"/>
        </w:rPr>
        <w:t xml:space="preserve">liste des patients. Chaque patient est représenté par </w:t>
      </w:r>
      <w:r w:rsidR="006E129F">
        <w:rPr>
          <w:rFonts w:asciiTheme="majorBidi" w:hAnsiTheme="majorBidi" w:cstheme="majorBidi"/>
          <w:sz w:val="24"/>
          <w:szCs w:val="24"/>
        </w:rPr>
        <w:t>son nom, son âge et son adresse,</w:t>
      </w:r>
      <w:r w:rsidR="007A0D13" w:rsidRPr="007A0D13">
        <w:rPr>
          <w:rFonts w:asciiTheme="majorBidi" w:hAnsiTheme="majorBidi" w:cstheme="majorBidi"/>
          <w:sz w:val="24"/>
          <w:szCs w:val="24"/>
        </w:rPr>
        <w:t xml:space="preserve"> </w:t>
      </w:r>
      <w:r w:rsidR="006E129F">
        <w:rPr>
          <w:rFonts w:asciiTheme="majorBidi" w:hAnsiTheme="majorBidi" w:cstheme="majorBidi"/>
          <w:sz w:val="24"/>
          <w:szCs w:val="24"/>
        </w:rPr>
        <w:t>a</w:t>
      </w:r>
      <w:r w:rsidR="00C372A6">
        <w:rPr>
          <w:rFonts w:asciiTheme="majorBidi" w:hAnsiTheme="majorBidi" w:cstheme="majorBidi"/>
          <w:sz w:val="24"/>
          <w:szCs w:val="24"/>
        </w:rPr>
        <w:t>pr</w:t>
      </w:r>
      <w:r w:rsidR="007A0D13" w:rsidRPr="007A0D13">
        <w:rPr>
          <w:rFonts w:asciiTheme="majorBidi" w:hAnsiTheme="majorBidi" w:cstheme="majorBidi"/>
          <w:sz w:val="24"/>
          <w:szCs w:val="24"/>
        </w:rPr>
        <w:t xml:space="preserve">ès cela, en cas d'urgence, le patient est envoyé dans </w:t>
      </w:r>
      <w:r w:rsidR="00C372A6">
        <w:rPr>
          <w:rFonts w:asciiTheme="majorBidi" w:hAnsiTheme="majorBidi" w:cstheme="majorBidi"/>
          <w:sz w:val="24"/>
          <w:szCs w:val="24"/>
        </w:rPr>
        <w:t>la salle du soin</w:t>
      </w:r>
      <w:r w:rsidR="007A0D13" w:rsidRPr="007A0D13">
        <w:rPr>
          <w:rFonts w:asciiTheme="majorBidi" w:hAnsiTheme="majorBidi" w:cstheme="majorBidi"/>
          <w:sz w:val="24"/>
          <w:szCs w:val="24"/>
        </w:rPr>
        <w:t xml:space="preserve">, sinon il reçoit un simple </w:t>
      </w:r>
      <w:r w:rsidR="00C372A6">
        <w:rPr>
          <w:rFonts w:asciiTheme="majorBidi" w:hAnsiTheme="majorBidi" w:cstheme="majorBidi"/>
          <w:sz w:val="24"/>
          <w:szCs w:val="24"/>
        </w:rPr>
        <w:t>jeton</w:t>
      </w:r>
      <w:r w:rsidR="006F0764">
        <w:rPr>
          <w:rFonts w:asciiTheme="majorBidi" w:hAnsiTheme="majorBidi" w:cstheme="majorBidi"/>
          <w:sz w:val="24"/>
          <w:szCs w:val="24"/>
        </w:rPr>
        <w:t xml:space="preserve"> et attend son tour. </w:t>
      </w:r>
    </w:p>
    <w:p w14:paraId="3F1B372D" w14:textId="77777777" w:rsidR="006E129F" w:rsidRDefault="00C372A6" w:rsidP="006E129F">
      <w:pPr>
        <w:rPr>
          <w:rFonts w:asciiTheme="majorBidi" w:hAnsiTheme="majorBidi" w:cstheme="majorBidi"/>
          <w:sz w:val="24"/>
          <w:szCs w:val="24"/>
        </w:rPr>
      </w:pPr>
      <w:r w:rsidRPr="007A0D13">
        <w:rPr>
          <w:rFonts w:asciiTheme="majorBidi" w:hAnsiTheme="majorBidi" w:cstheme="majorBidi"/>
          <w:sz w:val="24"/>
          <w:szCs w:val="24"/>
        </w:rPr>
        <w:t>Dans</w:t>
      </w:r>
      <w:r w:rsidR="007A0D13" w:rsidRPr="007A0D13">
        <w:rPr>
          <w:rFonts w:asciiTheme="majorBidi" w:hAnsiTheme="majorBidi" w:cstheme="majorBidi"/>
          <w:sz w:val="24"/>
          <w:szCs w:val="24"/>
        </w:rPr>
        <w:t xml:space="preserve"> le cas où le patient a un </w:t>
      </w:r>
      <w:r w:rsidR="00DE50D5">
        <w:rPr>
          <w:rFonts w:asciiTheme="majorBidi" w:hAnsiTheme="majorBidi" w:cstheme="majorBidi"/>
          <w:sz w:val="24"/>
          <w:szCs w:val="24"/>
        </w:rPr>
        <w:t>rendez-vous,</w:t>
      </w:r>
      <w:r w:rsidR="007A0D13" w:rsidRPr="007A0D13">
        <w:rPr>
          <w:rFonts w:asciiTheme="majorBidi" w:hAnsiTheme="majorBidi" w:cstheme="majorBidi"/>
          <w:sz w:val="24"/>
          <w:szCs w:val="24"/>
        </w:rPr>
        <w:t xml:space="preserve"> il obtient un </w:t>
      </w:r>
      <w:r w:rsidR="006E129F">
        <w:rPr>
          <w:rFonts w:asciiTheme="majorBidi" w:hAnsiTheme="majorBidi" w:cstheme="majorBidi"/>
          <w:sz w:val="24"/>
          <w:szCs w:val="24"/>
        </w:rPr>
        <w:t xml:space="preserve">jeton </w:t>
      </w:r>
      <w:r w:rsidR="007A0D13" w:rsidRPr="007A0D13">
        <w:rPr>
          <w:rFonts w:asciiTheme="majorBidi" w:hAnsiTheme="majorBidi" w:cstheme="majorBidi"/>
          <w:sz w:val="24"/>
          <w:szCs w:val="24"/>
        </w:rPr>
        <w:t xml:space="preserve">selon le type de consultation pour lequel il a eu un </w:t>
      </w:r>
      <w:r>
        <w:rPr>
          <w:rFonts w:asciiTheme="majorBidi" w:hAnsiTheme="majorBidi" w:cstheme="majorBidi"/>
          <w:sz w:val="24"/>
          <w:szCs w:val="24"/>
        </w:rPr>
        <w:t>rendez-vous, simple ou spécial</w:t>
      </w:r>
      <w:r w:rsidR="006E129F">
        <w:rPr>
          <w:rFonts w:asciiTheme="majorBidi" w:hAnsiTheme="majorBidi" w:cstheme="majorBidi"/>
          <w:sz w:val="24"/>
          <w:szCs w:val="24"/>
        </w:rPr>
        <w:t>isée</w:t>
      </w:r>
      <w:r>
        <w:rPr>
          <w:rFonts w:asciiTheme="majorBidi" w:hAnsiTheme="majorBidi" w:cstheme="majorBidi"/>
          <w:sz w:val="24"/>
          <w:szCs w:val="24"/>
        </w:rPr>
        <w:t>.</w:t>
      </w:r>
      <w:r w:rsidR="007A0D13" w:rsidRPr="007A0D13">
        <w:rPr>
          <w:rFonts w:asciiTheme="majorBidi" w:hAnsiTheme="majorBidi" w:cstheme="majorBidi"/>
          <w:sz w:val="24"/>
          <w:szCs w:val="24"/>
        </w:rPr>
        <w:t xml:space="preserve"> </w:t>
      </w:r>
    </w:p>
    <w:p w14:paraId="12207E23" w14:textId="77777777" w:rsidR="006E129F" w:rsidRDefault="00C372A6" w:rsidP="00BE11D6">
      <w:pPr>
        <w:rPr>
          <w:rFonts w:asciiTheme="majorBidi" w:hAnsiTheme="majorBidi" w:cstheme="majorBidi"/>
          <w:sz w:val="24"/>
          <w:szCs w:val="24"/>
        </w:rPr>
      </w:pPr>
      <w:r>
        <w:rPr>
          <w:rFonts w:asciiTheme="majorBidi" w:hAnsiTheme="majorBidi" w:cstheme="majorBidi"/>
          <w:sz w:val="24"/>
          <w:szCs w:val="24"/>
        </w:rPr>
        <w:t>L</w:t>
      </w:r>
      <w:r w:rsidR="007A0D13" w:rsidRPr="007A0D13">
        <w:rPr>
          <w:rFonts w:asciiTheme="majorBidi" w:hAnsiTheme="majorBidi" w:cstheme="majorBidi"/>
          <w:sz w:val="24"/>
          <w:szCs w:val="24"/>
        </w:rPr>
        <w:t xml:space="preserve">e dernier cas est un patient </w:t>
      </w:r>
      <w:r w:rsidR="006E129F">
        <w:rPr>
          <w:rFonts w:asciiTheme="majorBidi" w:hAnsiTheme="majorBidi" w:cstheme="majorBidi"/>
          <w:sz w:val="24"/>
          <w:szCs w:val="24"/>
        </w:rPr>
        <w:t>accompagné</w:t>
      </w:r>
      <w:r w:rsidR="007A0D13" w:rsidRPr="007A0D13">
        <w:rPr>
          <w:rFonts w:asciiTheme="majorBidi" w:hAnsiTheme="majorBidi" w:cstheme="majorBidi"/>
          <w:sz w:val="24"/>
          <w:szCs w:val="24"/>
        </w:rPr>
        <w:t xml:space="preserve"> </w:t>
      </w:r>
      <w:r w:rsidR="006E129F">
        <w:rPr>
          <w:rFonts w:asciiTheme="majorBidi" w:hAnsiTheme="majorBidi" w:cstheme="majorBidi"/>
          <w:sz w:val="24"/>
          <w:szCs w:val="24"/>
        </w:rPr>
        <w:t>d’</w:t>
      </w:r>
      <w:r w:rsidR="007A0D13" w:rsidRPr="007A0D13">
        <w:rPr>
          <w:rFonts w:asciiTheme="majorBidi" w:hAnsiTheme="majorBidi" w:cstheme="majorBidi"/>
          <w:sz w:val="24"/>
          <w:szCs w:val="24"/>
        </w:rPr>
        <w:t>une lettre</w:t>
      </w:r>
      <w:r>
        <w:rPr>
          <w:rFonts w:asciiTheme="majorBidi" w:hAnsiTheme="majorBidi" w:cstheme="majorBidi"/>
          <w:sz w:val="24"/>
          <w:szCs w:val="24"/>
        </w:rPr>
        <w:t xml:space="preserve"> d’orientation</w:t>
      </w:r>
      <w:r w:rsidR="007A0D13" w:rsidRPr="007A0D13">
        <w:rPr>
          <w:rFonts w:asciiTheme="majorBidi" w:hAnsiTheme="majorBidi" w:cstheme="majorBidi"/>
          <w:sz w:val="24"/>
          <w:szCs w:val="24"/>
        </w:rPr>
        <w:t xml:space="preserve"> d'un autre hôpital, le patient peut être envoyé à la salle</w:t>
      </w:r>
      <w:r>
        <w:rPr>
          <w:rFonts w:asciiTheme="majorBidi" w:hAnsiTheme="majorBidi" w:cstheme="majorBidi"/>
          <w:sz w:val="24"/>
          <w:szCs w:val="24"/>
        </w:rPr>
        <w:t xml:space="preserve"> du soin</w:t>
      </w:r>
      <w:r w:rsidR="007A0D13" w:rsidRPr="007A0D13">
        <w:rPr>
          <w:rFonts w:asciiTheme="majorBidi" w:hAnsiTheme="majorBidi" w:cstheme="majorBidi"/>
          <w:sz w:val="24"/>
          <w:szCs w:val="24"/>
        </w:rPr>
        <w:t xml:space="preserve"> si c'est une urgence, ou attendre son tour </w:t>
      </w:r>
      <w:r w:rsidR="006E129F">
        <w:rPr>
          <w:rFonts w:asciiTheme="majorBidi" w:hAnsiTheme="majorBidi" w:cstheme="majorBidi"/>
          <w:sz w:val="24"/>
          <w:szCs w:val="24"/>
        </w:rPr>
        <w:t>pour faire une consultation spécialisée, si</w:t>
      </w:r>
      <w:r w:rsidR="007A0D13" w:rsidRPr="007A0D13">
        <w:rPr>
          <w:rFonts w:asciiTheme="majorBidi" w:hAnsiTheme="majorBidi" w:cstheme="majorBidi"/>
          <w:sz w:val="24"/>
          <w:szCs w:val="24"/>
        </w:rPr>
        <w:t xml:space="preserve"> ce n'est pas</w:t>
      </w:r>
      <w:r w:rsidR="006E129F">
        <w:rPr>
          <w:rFonts w:asciiTheme="majorBidi" w:hAnsiTheme="majorBidi" w:cstheme="majorBidi"/>
          <w:sz w:val="24"/>
          <w:szCs w:val="24"/>
        </w:rPr>
        <w:t xml:space="preserve"> le cas</w:t>
      </w:r>
      <w:r>
        <w:rPr>
          <w:rFonts w:asciiTheme="majorBidi" w:hAnsiTheme="majorBidi" w:cstheme="majorBidi"/>
          <w:sz w:val="24"/>
          <w:szCs w:val="24"/>
        </w:rPr>
        <w:t>.</w:t>
      </w:r>
    </w:p>
    <w:p w14:paraId="0393AE74" w14:textId="77777777" w:rsidR="00EF3778" w:rsidRDefault="00EF3778" w:rsidP="00C372A6">
      <w:pPr>
        <w:rPr>
          <w:rFonts w:asciiTheme="majorBidi" w:hAnsiTheme="majorBidi" w:cstheme="majorBidi"/>
          <w:b/>
          <w:bCs/>
          <w:sz w:val="32"/>
          <w:szCs w:val="32"/>
        </w:rPr>
      </w:pPr>
    </w:p>
    <w:p w14:paraId="53985249" w14:textId="77777777" w:rsidR="00EF3778" w:rsidRDefault="00EF3778" w:rsidP="00C372A6">
      <w:pPr>
        <w:rPr>
          <w:rFonts w:asciiTheme="majorBidi" w:hAnsiTheme="majorBidi" w:cstheme="majorBidi"/>
          <w:b/>
          <w:bCs/>
          <w:sz w:val="32"/>
          <w:szCs w:val="32"/>
        </w:rPr>
      </w:pPr>
    </w:p>
    <w:p w14:paraId="15999290" w14:textId="77777777" w:rsidR="00EF3778" w:rsidRDefault="00EF3778" w:rsidP="00C372A6">
      <w:pPr>
        <w:rPr>
          <w:rFonts w:asciiTheme="majorBidi" w:hAnsiTheme="majorBidi" w:cstheme="majorBidi"/>
          <w:b/>
          <w:bCs/>
          <w:sz w:val="32"/>
          <w:szCs w:val="32"/>
        </w:rPr>
      </w:pPr>
    </w:p>
    <w:p w14:paraId="3F986233" w14:textId="77777777" w:rsidR="00EF3778" w:rsidRDefault="00EF3778" w:rsidP="00C372A6">
      <w:pPr>
        <w:rPr>
          <w:rFonts w:asciiTheme="majorBidi" w:hAnsiTheme="majorBidi" w:cstheme="majorBidi"/>
          <w:b/>
          <w:bCs/>
          <w:sz w:val="32"/>
          <w:szCs w:val="32"/>
        </w:rPr>
      </w:pPr>
    </w:p>
    <w:p w14:paraId="53FC07BB" w14:textId="77777777" w:rsidR="00EF3778" w:rsidRDefault="00EF3778" w:rsidP="00C372A6">
      <w:pPr>
        <w:rPr>
          <w:rFonts w:asciiTheme="majorBidi" w:hAnsiTheme="majorBidi" w:cstheme="majorBidi"/>
          <w:b/>
          <w:bCs/>
          <w:sz w:val="32"/>
          <w:szCs w:val="32"/>
        </w:rPr>
      </w:pPr>
    </w:p>
    <w:p w14:paraId="06C17C89" w14:textId="77777777" w:rsidR="00EF3778" w:rsidRDefault="00EF3778" w:rsidP="00C372A6">
      <w:pPr>
        <w:rPr>
          <w:rFonts w:asciiTheme="majorBidi" w:hAnsiTheme="majorBidi" w:cstheme="majorBidi"/>
          <w:b/>
          <w:bCs/>
          <w:sz w:val="32"/>
          <w:szCs w:val="32"/>
        </w:rPr>
      </w:pPr>
    </w:p>
    <w:p w14:paraId="47D340F3" w14:textId="77777777" w:rsidR="00EF3778" w:rsidRDefault="00EF3778" w:rsidP="00C372A6">
      <w:pPr>
        <w:rPr>
          <w:rFonts w:asciiTheme="majorBidi" w:hAnsiTheme="majorBidi" w:cstheme="majorBidi"/>
          <w:b/>
          <w:bCs/>
          <w:sz w:val="32"/>
          <w:szCs w:val="32"/>
        </w:rPr>
      </w:pPr>
    </w:p>
    <w:p w14:paraId="0E6F986D" w14:textId="77777777" w:rsidR="00EF3778" w:rsidRDefault="00EF3778" w:rsidP="00C372A6">
      <w:pPr>
        <w:rPr>
          <w:rFonts w:asciiTheme="majorBidi" w:hAnsiTheme="majorBidi" w:cstheme="majorBidi"/>
          <w:b/>
          <w:bCs/>
          <w:sz w:val="32"/>
          <w:szCs w:val="32"/>
        </w:rPr>
      </w:pPr>
    </w:p>
    <w:p w14:paraId="6A374185" w14:textId="77777777" w:rsidR="00C372A6" w:rsidRDefault="00EF3778" w:rsidP="00C372A6">
      <w:pPr>
        <w:rPr>
          <w:rFonts w:asciiTheme="majorBidi" w:hAnsiTheme="majorBidi" w:cstheme="majorBidi"/>
          <w:b/>
          <w:bCs/>
          <w:sz w:val="32"/>
          <w:szCs w:val="32"/>
        </w:rPr>
      </w:pPr>
      <w:r>
        <w:rPr>
          <w:rFonts w:asciiTheme="majorBidi" w:hAnsiTheme="majorBidi" w:cstheme="majorBidi"/>
          <w:b/>
          <w:bCs/>
          <w:sz w:val="32"/>
          <w:szCs w:val="32"/>
        </w:rPr>
        <w:lastRenderedPageBreak/>
        <w:t xml:space="preserve">2.4. </w:t>
      </w:r>
      <w:r w:rsidR="00C372A6">
        <w:rPr>
          <w:rFonts w:asciiTheme="majorBidi" w:hAnsiTheme="majorBidi" w:cstheme="majorBidi"/>
          <w:b/>
          <w:bCs/>
          <w:sz w:val="32"/>
          <w:szCs w:val="32"/>
        </w:rPr>
        <w:t xml:space="preserve">Processus d’examen </w:t>
      </w:r>
      <w:r w:rsidR="00C372A6" w:rsidRPr="00437CEE">
        <w:rPr>
          <w:rFonts w:asciiTheme="majorBidi" w:hAnsiTheme="majorBidi" w:cstheme="majorBidi"/>
          <w:b/>
          <w:bCs/>
          <w:sz w:val="32"/>
          <w:szCs w:val="32"/>
        </w:rPr>
        <w:t>dans la consultation</w:t>
      </w:r>
      <w:r w:rsidR="00C372A6">
        <w:rPr>
          <w:rFonts w:asciiTheme="majorBidi" w:hAnsiTheme="majorBidi" w:cstheme="majorBidi"/>
          <w:b/>
          <w:bCs/>
          <w:sz w:val="32"/>
          <w:szCs w:val="32"/>
        </w:rPr>
        <w:t xml:space="preserve"> </w:t>
      </w:r>
      <w:r w:rsidR="00C372A6" w:rsidRPr="00C372A6">
        <w:rPr>
          <w:rFonts w:asciiTheme="majorBidi" w:hAnsiTheme="majorBidi" w:cstheme="majorBidi"/>
          <w:b/>
          <w:bCs/>
          <w:sz w:val="32"/>
          <w:szCs w:val="32"/>
        </w:rPr>
        <w:t>(simple/spécialisée)</w:t>
      </w:r>
      <w:r w:rsidR="00C372A6" w:rsidRPr="00437CEE">
        <w:rPr>
          <w:rFonts w:asciiTheme="majorBidi" w:hAnsiTheme="majorBidi" w:cstheme="majorBidi"/>
          <w:b/>
          <w:bCs/>
          <w:sz w:val="32"/>
          <w:szCs w:val="32"/>
        </w:rPr>
        <w:t> :</w:t>
      </w:r>
    </w:p>
    <w:p w14:paraId="64D986CC" w14:textId="77777777" w:rsidR="006F0764" w:rsidRDefault="006F0764" w:rsidP="00BF581D">
      <w:pPr>
        <w:rPr>
          <w:rFonts w:asciiTheme="majorBidi" w:hAnsiTheme="majorBidi" w:cstheme="majorBidi"/>
          <w:noProof/>
          <w:sz w:val="24"/>
          <w:szCs w:val="24"/>
          <w:lang w:eastAsia="fr-FR"/>
        </w:rPr>
      </w:pPr>
      <w:r w:rsidRPr="00C372A6">
        <w:rPr>
          <w:rFonts w:asciiTheme="majorBidi" w:hAnsiTheme="majorBidi" w:cstheme="majorBidi"/>
          <w:noProof/>
          <w:sz w:val="24"/>
          <w:szCs w:val="24"/>
          <w:lang w:eastAsia="fr-FR"/>
        </w:rPr>
        <w:drawing>
          <wp:inline distT="0" distB="0" distL="0" distR="0" wp14:anchorId="1576F2F8" wp14:editId="0F53C9F8">
            <wp:extent cx="5760720" cy="3712774"/>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il\Desktop\Les diagrammes bpmn des processus - etude de l'existant\Diagramme BPMN Du Processus Exame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712774"/>
                    </a:xfrm>
                    <a:prstGeom prst="rect">
                      <a:avLst/>
                    </a:prstGeom>
                    <a:noFill/>
                    <a:ln>
                      <a:noFill/>
                    </a:ln>
                  </pic:spPr>
                </pic:pic>
              </a:graphicData>
            </a:graphic>
          </wp:inline>
        </w:drawing>
      </w:r>
    </w:p>
    <w:p w14:paraId="08152724" w14:textId="77777777" w:rsidR="006F0764" w:rsidRDefault="008D67B1" w:rsidP="008D67B1">
      <w:pPr>
        <w:rPr>
          <w:rFonts w:asciiTheme="majorBidi" w:hAnsiTheme="majorBidi" w:cstheme="majorBidi"/>
          <w:sz w:val="24"/>
          <w:szCs w:val="24"/>
        </w:rPr>
      </w:pPr>
      <w:r>
        <w:rPr>
          <w:rFonts w:asciiTheme="majorBidi" w:hAnsiTheme="majorBidi" w:cstheme="majorBidi"/>
          <w:sz w:val="24"/>
          <w:szCs w:val="24"/>
        </w:rPr>
        <w:t>L</w:t>
      </w:r>
      <w:r w:rsidRPr="008D67B1">
        <w:rPr>
          <w:rFonts w:asciiTheme="majorBidi" w:hAnsiTheme="majorBidi" w:cstheme="majorBidi"/>
          <w:sz w:val="24"/>
          <w:szCs w:val="24"/>
        </w:rPr>
        <w:t>orsque le patient entre au box de consultation</w:t>
      </w:r>
      <w:r w:rsidR="006F0764" w:rsidRPr="00E074C7">
        <w:rPr>
          <w:rFonts w:asciiTheme="majorBidi" w:hAnsiTheme="majorBidi" w:cstheme="majorBidi"/>
          <w:sz w:val="24"/>
          <w:szCs w:val="24"/>
        </w:rPr>
        <w:t xml:space="preserve">, </w:t>
      </w:r>
      <w:r>
        <w:rPr>
          <w:rFonts w:asciiTheme="majorBidi" w:hAnsiTheme="majorBidi" w:cstheme="majorBidi"/>
          <w:sz w:val="24"/>
          <w:szCs w:val="24"/>
        </w:rPr>
        <w:t>le médecin</w:t>
      </w:r>
      <w:r w:rsidR="006F0764" w:rsidRPr="00E074C7">
        <w:rPr>
          <w:rFonts w:asciiTheme="majorBidi" w:hAnsiTheme="majorBidi" w:cstheme="majorBidi"/>
          <w:sz w:val="24"/>
          <w:szCs w:val="24"/>
        </w:rPr>
        <w:t xml:space="preserve"> </w:t>
      </w:r>
      <w:r w:rsidR="006F0764">
        <w:rPr>
          <w:rFonts w:asciiTheme="majorBidi" w:hAnsiTheme="majorBidi" w:cstheme="majorBidi"/>
          <w:sz w:val="24"/>
          <w:szCs w:val="24"/>
        </w:rPr>
        <w:t>enregistre</w:t>
      </w:r>
      <w:r w:rsidR="006F0764" w:rsidRPr="00E074C7">
        <w:rPr>
          <w:rFonts w:asciiTheme="majorBidi" w:hAnsiTheme="majorBidi" w:cstheme="majorBidi"/>
          <w:sz w:val="24"/>
          <w:szCs w:val="24"/>
        </w:rPr>
        <w:t xml:space="preserve"> </w:t>
      </w:r>
      <w:r>
        <w:rPr>
          <w:rFonts w:asciiTheme="majorBidi" w:hAnsiTheme="majorBidi" w:cstheme="majorBidi"/>
          <w:sz w:val="24"/>
          <w:szCs w:val="24"/>
        </w:rPr>
        <w:t>l</w:t>
      </w:r>
      <w:r w:rsidR="006F0764">
        <w:rPr>
          <w:rFonts w:asciiTheme="majorBidi" w:hAnsiTheme="majorBidi" w:cstheme="majorBidi"/>
          <w:sz w:val="24"/>
          <w:szCs w:val="24"/>
        </w:rPr>
        <w:t>es</w:t>
      </w:r>
      <w:r w:rsidR="006F0764" w:rsidRPr="00E074C7">
        <w:rPr>
          <w:rFonts w:asciiTheme="majorBidi" w:hAnsiTheme="majorBidi" w:cstheme="majorBidi"/>
          <w:sz w:val="24"/>
          <w:szCs w:val="24"/>
        </w:rPr>
        <w:t xml:space="preserve"> informations</w:t>
      </w:r>
      <w:r>
        <w:rPr>
          <w:rFonts w:asciiTheme="majorBidi" w:hAnsiTheme="majorBidi" w:cstheme="majorBidi"/>
          <w:sz w:val="24"/>
          <w:szCs w:val="24"/>
        </w:rPr>
        <w:t xml:space="preserve"> administratives du patient</w:t>
      </w:r>
      <w:r w:rsidR="006F0764" w:rsidRPr="00E074C7">
        <w:rPr>
          <w:rFonts w:asciiTheme="majorBidi" w:hAnsiTheme="majorBidi" w:cstheme="majorBidi"/>
          <w:sz w:val="24"/>
          <w:szCs w:val="24"/>
        </w:rPr>
        <w:t xml:space="preserve"> dans un </w:t>
      </w:r>
      <w:r w:rsidR="006F0764">
        <w:rPr>
          <w:rFonts w:asciiTheme="majorBidi" w:hAnsiTheme="majorBidi" w:cstheme="majorBidi"/>
          <w:sz w:val="24"/>
          <w:szCs w:val="24"/>
        </w:rPr>
        <w:t>autre</w:t>
      </w:r>
      <w:r w:rsidR="006F0764" w:rsidRPr="00E074C7">
        <w:rPr>
          <w:rFonts w:asciiTheme="majorBidi" w:hAnsiTheme="majorBidi" w:cstheme="majorBidi"/>
          <w:sz w:val="24"/>
          <w:szCs w:val="24"/>
        </w:rPr>
        <w:t xml:space="preserve"> registre, dans lequel il ajoute le motif, puis après l'examen</w:t>
      </w:r>
      <w:r w:rsidR="006F0764">
        <w:rPr>
          <w:rFonts w:asciiTheme="majorBidi" w:hAnsiTheme="majorBidi" w:cstheme="majorBidi"/>
          <w:sz w:val="24"/>
          <w:szCs w:val="24"/>
        </w:rPr>
        <w:t>,</w:t>
      </w:r>
      <w:r w:rsidR="006F0764" w:rsidRPr="00E074C7">
        <w:rPr>
          <w:rFonts w:asciiTheme="majorBidi" w:hAnsiTheme="majorBidi" w:cstheme="majorBidi"/>
          <w:sz w:val="24"/>
          <w:szCs w:val="24"/>
        </w:rPr>
        <w:t xml:space="preserve"> </w:t>
      </w:r>
      <w:r w:rsidR="006F0764">
        <w:rPr>
          <w:rFonts w:asciiTheme="majorBidi" w:hAnsiTheme="majorBidi" w:cstheme="majorBidi"/>
          <w:sz w:val="24"/>
          <w:szCs w:val="24"/>
        </w:rPr>
        <w:t>le diagnostic.</w:t>
      </w:r>
    </w:p>
    <w:p w14:paraId="2E8B3A30" w14:textId="77777777" w:rsidR="008D67B1" w:rsidRDefault="008D67B1" w:rsidP="008D67B1">
      <w:pPr>
        <w:spacing w:after="0"/>
        <w:rPr>
          <w:rFonts w:asciiTheme="majorBidi" w:hAnsiTheme="majorBidi" w:cstheme="majorBidi"/>
          <w:sz w:val="24"/>
          <w:szCs w:val="24"/>
        </w:rPr>
      </w:pPr>
      <w:r>
        <w:rPr>
          <w:rFonts w:asciiTheme="majorBidi" w:hAnsiTheme="majorBidi" w:cstheme="majorBidi"/>
          <w:sz w:val="24"/>
          <w:szCs w:val="24"/>
        </w:rPr>
        <w:t>En basant sur le diagnostic le médecin décide q</w:t>
      </w:r>
      <w:r w:rsidRPr="008D67B1">
        <w:rPr>
          <w:rFonts w:asciiTheme="majorBidi" w:hAnsiTheme="majorBidi" w:cstheme="majorBidi"/>
          <w:sz w:val="24"/>
          <w:szCs w:val="24"/>
        </w:rPr>
        <w:t>uelle procédure il suivrait</w:t>
      </w:r>
      <w:r>
        <w:rPr>
          <w:rFonts w:asciiTheme="majorBidi" w:hAnsiTheme="majorBidi" w:cstheme="majorBidi"/>
          <w:sz w:val="24"/>
          <w:szCs w:val="24"/>
        </w:rPr>
        <w:t xml:space="preserve"> :</w:t>
      </w:r>
    </w:p>
    <w:p w14:paraId="2E44206D" w14:textId="77777777" w:rsidR="008D67B1" w:rsidRDefault="008D67B1" w:rsidP="008D67B1">
      <w:pPr>
        <w:spacing w:after="0"/>
        <w:rPr>
          <w:rFonts w:asciiTheme="majorBidi" w:hAnsiTheme="majorBidi" w:cstheme="majorBidi"/>
          <w:sz w:val="24"/>
          <w:szCs w:val="24"/>
        </w:rPr>
      </w:pPr>
      <w:r>
        <w:rPr>
          <w:rFonts w:asciiTheme="majorBidi" w:hAnsiTheme="majorBidi" w:cstheme="majorBidi"/>
          <w:sz w:val="24"/>
          <w:szCs w:val="24"/>
        </w:rPr>
        <w:t>S</w:t>
      </w:r>
      <w:r w:rsidR="006F0764">
        <w:rPr>
          <w:rFonts w:asciiTheme="majorBidi" w:hAnsiTheme="majorBidi" w:cstheme="majorBidi"/>
          <w:sz w:val="24"/>
          <w:szCs w:val="24"/>
        </w:rPr>
        <w:t xml:space="preserve">i c’est le cas d’une simple consultation, </w:t>
      </w:r>
      <w:r w:rsidR="006F0764" w:rsidRPr="00E074C7">
        <w:rPr>
          <w:rFonts w:asciiTheme="majorBidi" w:hAnsiTheme="majorBidi" w:cstheme="majorBidi"/>
          <w:sz w:val="24"/>
          <w:szCs w:val="24"/>
        </w:rPr>
        <w:t>il peut envoyer</w:t>
      </w:r>
      <w:r>
        <w:rPr>
          <w:rFonts w:asciiTheme="majorBidi" w:hAnsiTheme="majorBidi" w:cstheme="majorBidi"/>
          <w:sz w:val="24"/>
          <w:szCs w:val="24"/>
        </w:rPr>
        <w:t xml:space="preserve"> le patient</w:t>
      </w:r>
      <w:r w:rsidR="006F0764" w:rsidRPr="00E074C7">
        <w:rPr>
          <w:rFonts w:asciiTheme="majorBidi" w:hAnsiTheme="majorBidi" w:cstheme="majorBidi"/>
          <w:sz w:val="24"/>
          <w:szCs w:val="24"/>
        </w:rPr>
        <w:t xml:space="preserve"> avec </w:t>
      </w:r>
      <w:r w:rsidR="006F0764">
        <w:rPr>
          <w:rFonts w:asciiTheme="majorBidi" w:hAnsiTheme="majorBidi" w:cstheme="majorBidi"/>
          <w:sz w:val="24"/>
          <w:szCs w:val="24"/>
        </w:rPr>
        <w:t>ordonnance</w:t>
      </w:r>
      <w:r>
        <w:rPr>
          <w:rFonts w:asciiTheme="majorBidi" w:hAnsiTheme="majorBidi" w:cstheme="majorBidi"/>
          <w:sz w:val="24"/>
          <w:szCs w:val="24"/>
        </w:rPr>
        <w:t xml:space="preserve"> du traitement,</w:t>
      </w:r>
    </w:p>
    <w:p w14:paraId="069CB909" w14:textId="77777777" w:rsidR="008D67B1" w:rsidRDefault="008D67B1" w:rsidP="008D67B1">
      <w:pPr>
        <w:spacing w:after="0"/>
        <w:rPr>
          <w:rFonts w:asciiTheme="majorBidi" w:hAnsiTheme="majorBidi" w:cstheme="majorBidi"/>
          <w:sz w:val="24"/>
          <w:szCs w:val="24"/>
        </w:rPr>
      </w:pPr>
      <w:r>
        <w:rPr>
          <w:rFonts w:asciiTheme="majorBidi" w:hAnsiTheme="majorBidi" w:cstheme="majorBidi"/>
          <w:sz w:val="24"/>
          <w:szCs w:val="24"/>
        </w:rPr>
        <w:t>Il peut</w:t>
      </w:r>
      <w:r w:rsidR="006F0764" w:rsidRPr="00E074C7">
        <w:rPr>
          <w:rFonts w:asciiTheme="majorBidi" w:hAnsiTheme="majorBidi" w:cstheme="majorBidi"/>
          <w:sz w:val="24"/>
          <w:szCs w:val="24"/>
        </w:rPr>
        <w:t xml:space="preserve"> </w:t>
      </w:r>
      <w:r>
        <w:rPr>
          <w:rFonts w:asciiTheme="majorBidi" w:hAnsiTheme="majorBidi" w:cstheme="majorBidi"/>
          <w:sz w:val="24"/>
          <w:szCs w:val="24"/>
        </w:rPr>
        <w:t>réorienter le patient</w:t>
      </w:r>
      <w:r w:rsidR="006F0764" w:rsidRPr="00E074C7">
        <w:rPr>
          <w:rFonts w:asciiTheme="majorBidi" w:hAnsiTheme="majorBidi" w:cstheme="majorBidi"/>
          <w:sz w:val="24"/>
          <w:szCs w:val="24"/>
        </w:rPr>
        <w:t xml:space="preserve"> au box</w:t>
      </w:r>
      <w:r w:rsidR="006F0764">
        <w:rPr>
          <w:rFonts w:asciiTheme="majorBidi" w:hAnsiTheme="majorBidi" w:cstheme="majorBidi"/>
          <w:sz w:val="24"/>
          <w:szCs w:val="24"/>
        </w:rPr>
        <w:t xml:space="preserve"> court-séjour</w:t>
      </w:r>
      <w:r w:rsidR="006F0764" w:rsidRPr="00E074C7">
        <w:rPr>
          <w:rFonts w:asciiTheme="majorBidi" w:hAnsiTheme="majorBidi" w:cstheme="majorBidi"/>
          <w:sz w:val="24"/>
          <w:szCs w:val="24"/>
        </w:rPr>
        <w:t xml:space="preserve"> si son cas n'est pas si compliqué</w:t>
      </w:r>
      <w:r w:rsidR="00BF581D">
        <w:rPr>
          <w:rFonts w:asciiTheme="majorBidi" w:hAnsiTheme="majorBidi" w:cstheme="majorBidi"/>
          <w:sz w:val="24"/>
          <w:szCs w:val="24"/>
        </w:rPr>
        <w:t>,</w:t>
      </w:r>
      <w:r w:rsidR="006F0764" w:rsidRPr="00E074C7">
        <w:rPr>
          <w:rFonts w:asciiTheme="majorBidi" w:hAnsiTheme="majorBidi" w:cstheme="majorBidi"/>
          <w:sz w:val="24"/>
          <w:szCs w:val="24"/>
        </w:rPr>
        <w:t xml:space="preserve"> </w:t>
      </w:r>
      <w:r>
        <w:rPr>
          <w:rFonts w:asciiTheme="majorBidi" w:hAnsiTheme="majorBidi" w:cstheme="majorBidi"/>
          <w:sz w:val="24"/>
          <w:szCs w:val="24"/>
        </w:rPr>
        <w:t xml:space="preserve">mais </w:t>
      </w:r>
      <w:r w:rsidRPr="008D67B1">
        <w:rPr>
          <w:rFonts w:asciiTheme="majorBidi" w:hAnsiTheme="majorBidi" w:cstheme="majorBidi"/>
          <w:sz w:val="24"/>
          <w:szCs w:val="24"/>
        </w:rPr>
        <w:t>il doit le garder sous observation</w:t>
      </w:r>
      <w:r>
        <w:rPr>
          <w:rFonts w:asciiTheme="majorBidi" w:hAnsiTheme="majorBidi" w:cstheme="majorBidi"/>
          <w:sz w:val="24"/>
          <w:szCs w:val="24"/>
        </w:rPr>
        <w:t>,</w:t>
      </w:r>
    </w:p>
    <w:p w14:paraId="45735407" w14:textId="77777777" w:rsidR="008D67B1" w:rsidRDefault="008D67B1" w:rsidP="00DD633F">
      <w:pPr>
        <w:spacing w:after="0"/>
        <w:rPr>
          <w:rFonts w:asciiTheme="majorBidi" w:hAnsiTheme="majorBidi" w:cstheme="majorBidi"/>
          <w:sz w:val="24"/>
          <w:szCs w:val="24"/>
        </w:rPr>
      </w:pPr>
      <w:r>
        <w:rPr>
          <w:rFonts w:asciiTheme="majorBidi" w:hAnsiTheme="majorBidi" w:cstheme="majorBidi"/>
          <w:sz w:val="24"/>
          <w:szCs w:val="24"/>
        </w:rPr>
        <w:t>Si</w:t>
      </w:r>
      <w:r w:rsidR="006F0764" w:rsidRPr="00E074C7">
        <w:rPr>
          <w:rFonts w:asciiTheme="majorBidi" w:hAnsiTheme="majorBidi" w:cstheme="majorBidi"/>
          <w:sz w:val="24"/>
          <w:szCs w:val="24"/>
        </w:rPr>
        <w:t xml:space="preserve"> le patient </w:t>
      </w:r>
      <w:r>
        <w:rPr>
          <w:rFonts w:asciiTheme="majorBidi" w:hAnsiTheme="majorBidi" w:cstheme="majorBidi"/>
          <w:sz w:val="24"/>
          <w:szCs w:val="24"/>
        </w:rPr>
        <w:t xml:space="preserve">doit </w:t>
      </w:r>
      <w:r w:rsidR="00DD633F">
        <w:rPr>
          <w:rFonts w:asciiTheme="majorBidi" w:hAnsiTheme="majorBidi" w:cstheme="majorBidi"/>
          <w:sz w:val="24"/>
          <w:szCs w:val="24"/>
        </w:rPr>
        <w:t>être</w:t>
      </w:r>
      <w:r>
        <w:rPr>
          <w:rFonts w:asciiTheme="majorBidi" w:hAnsiTheme="majorBidi" w:cstheme="majorBidi"/>
          <w:sz w:val="24"/>
          <w:szCs w:val="24"/>
        </w:rPr>
        <w:t xml:space="preserve"> hospitalisé, le médecin </w:t>
      </w:r>
      <w:r w:rsidR="00DD633F">
        <w:rPr>
          <w:rFonts w:asciiTheme="majorBidi" w:hAnsiTheme="majorBidi" w:cstheme="majorBidi"/>
          <w:sz w:val="24"/>
          <w:szCs w:val="24"/>
        </w:rPr>
        <w:t xml:space="preserve">demande un bilan général, en </w:t>
      </w:r>
      <w:r w:rsidR="00DD633F" w:rsidRPr="00E074C7">
        <w:rPr>
          <w:rFonts w:asciiTheme="majorBidi" w:hAnsiTheme="majorBidi" w:cstheme="majorBidi"/>
          <w:sz w:val="24"/>
          <w:szCs w:val="24"/>
        </w:rPr>
        <w:t>rédig</w:t>
      </w:r>
      <w:r w:rsidR="00DD633F">
        <w:rPr>
          <w:rFonts w:asciiTheme="majorBidi" w:hAnsiTheme="majorBidi" w:cstheme="majorBidi"/>
          <w:sz w:val="24"/>
          <w:szCs w:val="24"/>
        </w:rPr>
        <w:t>eant</w:t>
      </w:r>
      <w:r w:rsidR="00DD633F" w:rsidRPr="00E074C7">
        <w:rPr>
          <w:rFonts w:asciiTheme="majorBidi" w:hAnsiTheme="majorBidi" w:cstheme="majorBidi"/>
          <w:sz w:val="24"/>
          <w:szCs w:val="24"/>
        </w:rPr>
        <w:t xml:space="preserve"> une </w:t>
      </w:r>
      <w:r w:rsidR="00DD633F">
        <w:rPr>
          <w:rFonts w:asciiTheme="majorBidi" w:hAnsiTheme="majorBidi" w:cstheme="majorBidi"/>
          <w:sz w:val="24"/>
          <w:szCs w:val="24"/>
        </w:rPr>
        <w:t>ordonnance</w:t>
      </w:r>
      <w:r w:rsidR="00DD633F" w:rsidRPr="00E074C7">
        <w:rPr>
          <w:rFonts w:asciiTheme="majorBidi" w:hAnsiTheme="majorBidi" w:cstheme="majorBidi"/>
          <w:sz w:val="24"/>
          <w:szCs w:val="24"/>
        </w:rPr>
        <w:t xml:space="preserve"> avec tous les paramètres</w:t>
      </w:r>
      <w:r w:rsidR="00DD633F">
        <w:rPr>
          <w:rFonts w:asciiTheme="majorBidi" w:hAnsiTheme="majorBidi" w:cstheme="majorBidi"/>
          <w:sz w:val="24"/>
          <w:szCs w:val="24"/>
        </w:rPr>
        <w:t xml:space="preserve"> </w:t>
      </w:r>
      <w:r w:rsidR="00DD633F" w:rsidRPr="00E074C7">
        <w:rPr>
          <w:rFonts w:asciiTheme="majorBidi" w:hAnsiTheme="majorBidi" w:cstheme="majorBidi"/>
          <w:sz w:val="24"/>
          <w:szCs w:val="24"/>
        </w:rPr>
        <w:t>nécessaires du laboratoire</w:t>
      </w:r>
      <w:r w:rsidR="00DD633F">
        <w:rPr>
          <w:rFonts w:asciiTheme="majorBidi" w:hAnsiTheme="majorBidi" w:cstheme="majorBidi"/>
          <w:sz w:val="24"/>
          <w:szCs w:val="24"/>
        </w:rPr>
        <w:t>, et envoie le patient à la salle du soin,</w:t>
      </w:r>
    </w:p>
    <w:p w14:paraId="746B6E80" w14:textId="77777777" w:rsidR="00DD633F" w:rsidRDefault="00DD633F" w:rsidP="00DD633F">
      <w:pPr>
        <w:spacing w:after="0"/>
        <w:rPr>
          <w:rFonts w:asciiTheme="majorBidi" w:hAnsiTheme="majorBidi" w:cstheme="majorBidi"/>
          <w:sz w:val="24"/>
          <w:szCs w:val="24"/>
        </w:rPr>
      </w:pPr>
      <w:r>
        <w:rPr>
          <w:rFonts w:asciiTheme="majorBidi" w:hAnsiTheme="majorBidi" w:cstheme="majorBidi"/>
          <w:sz w:val="24"/>
          <w:szCs w:val="24"/>
        </w:rPr>
        <w:t>Si</w:t>
      </w:r>
      <w:r w:rsidR="006F0764" w:rsidRPr="00E074C7">
        <w:rPr>
          <w:rFonts w:asciiTheme="majorBidi" w:hAnsiTheme="majorBidi" w:cstheme="majorBidi"/>
          <w:sz w:val="24"/>
          <w:szCs w:val="24"/>
        </w:rPr>
        <w:t xml:space="preserve"> le patient doit revenir pour une autre visite,</w:t>
      </w:r>
      <w:r w:rsidR="00547433">
        <w:rPr>
          <w:rFonts w:asciiTheme="majorBidi" w:hAnsiTheme="majorBidi" w:cstheme="majorBidi"/>
          <w:sz w:val="24"/>
          <w:szCs w:val="24"/>
        </w:rPr>
        <w:t xml:space="preserve"> </w:t>
      </w:r>
      <w:r w:rsidR="00720CA6">
        <w:rPr>
          <w:rFonts w:asciiTheme="majorBidi" w:hAnsiTheme="majorBidi" w:cstheme="majorBidi"/>
          <w:sz w:val="24"/>
          <w:szCs w:val="24"/>
        </w:rPr>
        <w:t>que c</w:t>
      </w:r>
      <w:r w:rsidR="006F0764">
        <w:rPr>
          <w:rFonts w:asciiTheme="majorBidi" w:hAnsiTheme="majorBidi" w:cstheme="majorBidi"/>
          <w:sz w:val="24"/>
          <w:szCs w:val="24"/>
        </w:rPr>
        <w:t>e soit pour une consultation simple ou spécialisée,</w:t>
      </w:r>
      <w:r w:rsidR="006F0764" w:rsidRPr="00E074C7">
        <w:rPr>
          <w:rFonts w:asciiTheme="majorBidi" w:hAnsiTheme="majorBidi" w:cstheme="majorBidi"/>
          <w:sz w:val="24"/>
          <w:szCs w:val="24"/>
        </w:rPr>
        <w:t xml:space="preserve"> le médecin devra </w:t>
      </w:r>
      <w:r w:rsidR="006F0764">
        <w:rPr>
          <w:rFonts w:asciiTheme="majorBidi" w:hAnsiTheme="majorBidi" w:cstheme="majorBidi"/>
          <w:sz w:val="24"/>
          <w:szCs w:val="24"/>
        </w:rPr>
        <w:t>créer</w:t>
      </w:r>
      <w:r w:rsidR="006F0764" w:rsidRPr="00E074C7">
        <w:rPr>
          <w:rFonts w:asciiTheme="majorBidi" w:hAnsiTheme="majorBidi" w:cstheme="majorBidi"/>
          <w:sz w:val="24"/>
          <w:szCs w:val="24"/>
        </w:rPr>
        <w:t xml:space="preserve"> une carte </w:t>
      </w:r>
      <w:r w:rsidR="006F0764">
        <w:rPr>
          <w:rFonts w:asciiTheme="majorBidi" w:hAnsiTheme="majorBidi" w:cstheme="majorBidi"/>
          <w:sz w:val="24"/>
          <w:szCs w:val="24"/>
        </w:rPr>
        <w:t>malade contenant</w:t>
      </w:r>
      <w:r w:rsidR="006F0764" w:rsidRPr="00E074C7">
        <w:rPr>
          <w:rFonts w:asciiTheme="majorBidi" w:hAnsiTheme="majorBidi" w:cstheme="majorBidi"/>
          <w:sz w:val="24"/>
          <w:szCs w:val="24"/>
        </w:rPr>
        <w:t xml:space="preserve"> le r</w:t>
      </w:r>
      <w:r w:rsidR="006F0764">
        <w:rPr>
          <w:rFonts w:asciiTheme="majorBidi" w:hAnsiTheme="majorBidi" w:cstheme="majorBidi"/>
          <w:sz w:val="24"/>
          <w:szCs w:val="24"/>
        </w:rPr>
        <w:t>endez-vous</w:t>
      </w:r>
      <w:r w:rsidR="006F0764" w:rsidRPr="00E074C7">
        <w:rPr>
          <w:rFonts w:asciiTheme="majorBidi" w:hAnsiTheme="majorBidi" w:cstheme="majorBidi"/>
          <w:sz w:val="24"/>
          <w:szCs w:val="24"/>
        </w:rPr>
        <w:t>,</w:t>
      </w:r>
      <w:r w:rsidR="006F0764">
        <w:rPr>
          <w:rFonts w:asciiTheme="majorBidi" w:hAnsiTheme="majorBidi" w:cstheme="majorBidi"/>
          <w:sz w:val="24"/>
          <w:szCs w:val="24"/>
        </w:rPr>
        <w:t xml:space="preserve"> et un</w:t>
      </w:r>
      <w:r w:rsidR="00720CA6">
        <w:rPr>
          <w:rFonts w:asciiTheme="majorBidi" w:hAnsiTheme="majorBidi" w:cstheme="majorBidi"/>
          <w:sz w:val="24"/>
          <w:szCs w:val="24"/>
        </w:rPr>
        <w:t>e</w:t>
      </w:r>
      <w:r w:rsidR="006F0764" w:rsidRPr="00E074C7">
        <w:rPr>
          <w:rFonts w:asciiTheme="majorBidi" w:hAnsiTheme="majorBidi" w:cstheme="majorBidi"/>
          <w:sz w:val="24"/>
          <w:szCs w:val="24"/>
        </w:rPr>
        <w:t xml:space="preserve"> </w:t>
      </w:r>
      <w:r w:rsidR="006F0764">
        <w:rPr>
          <w:rFonts w:asciiTheme="majorBidi" w:hAnsiTheme="majorBidi" w:cstheme="majorBidi"/>
          <w:sz w:val="24"/>
          <w:szCs w:val="24"/>
        </w:rPr>
        <w:t xml:space="preserve">fiche malade </w:t>
      </w:r>
      <w:r w:rsidR="006F0764" w:rsidRPr="00F348F6">
        <w:rPr>
          <w:rFonts w:asciiTheme="majorBidi" w:hAnsiTheme="majorBidi" w:cstheme="majorBidi"/>
          <w:sz w:val="24"/>
          <w:szCs w:val="24"/>
        </w:rPr>
        <w:t>qui accompagnera le patient</w:t>
      </w:r>
      <w:r w:rsidR="006F0764">
        <w:rPr>
          <w:rFonts w:asciiTheme="majorBidi" w:hAnsiTheme="majorBidi" w:cstheme="majorBidi"/>
          <w:sz w:val="24"/>
          <w:szCs w:val="24"/>
        </w:rPr>
        <w:t xml:space="preserve"> dans les prochaines visites</w:t>
      </w:r>
      <w:r w:rsidR="006F0764" w:rsidRPr="00E074C7">
        <w:rPr>
          <w:rFonts w:asciiTheme="majorBidi" w:hAnsiTheme="majorBidi" w:cstheme="majorBidi"/>
          <w:sz w:val="24"/>
          <w:szCs w:val="24"/>
        </w:rPr>
        <w:t>, puis il enregistrera la date du r</w:t>
      </w:r>
      <w:r w:rsidR="006F0764">
        <w:rPr>
          <w:rFonts w:asciiTheme="majorBidi" w:hAnsiTheme="majorBidi" w:cstheme="majorBidi"/>
          <w:sz w:val="24"/>
          <w:szCs w:val="24"/>
        </w:rPr>
        <w:t>endez-vous</w:t>
      </w:r>
      <w:r>
        <w:rPr>
          <w:rFonts w:asciiTheme="majorBidi" w:hAnsiTheme="majorBidi" w:cstheme="majorBidi"/>
          <w:sz w:val="24"/>
          <w:szCs w:val="24"/>
        </w:rPr>
        <w:t xml:space="preserve"> dans son registre d’agenda,</w:t>
      </w:r>
    </w:p>
    <w:p w14:paraId="587B1C29" w14:textId="77777777" w:rsidR="00DD633F" w:rsidRPr="006F0764" w:rsidRDefault="00DD633F" w:rsidP="00BE11D6">
      <w:pPr>
        <w:spacing w:after="0"/>
        <w:rPr>
          <w:rFonts w:asciiTheme="majorBidi" w:hAnsiTheme="majorBidi" w:cstheme="majorBidi"/>
          <w:sz w:val="24"/>
          <w:szCs w:val="24"/>
        </w:rPr>
      </w:pPr>
      <w:r>
        <w:rPr>
          <w:rFonts w:asciiTheme="majorBidi" w:hAnsiTheme="majorBidi" w:cstheme="majorBidi"/>
          <w:sz w:val="24"/>
          <w:szCs w:val="24"/>
        </w:rPr>
        <w:t>L</w:t>
      </w:r>
      <w:r w:rsidR="006F0764" w:rsidRPr="00F348F6">
        <w:rPr>
          <w:rFonts w:asciiTheme="majorBidi" w:hAnsiTheme="majorBidi" w:cstheme="majorBidi"/>
          <w:sz w:val="24"/>
          <w:szCs w:val="24"/>
        </w:rPr>
        <w:t>e dernier cas est celui où le patient ne peut pas être traité dans ce service, le transport du patient peut être l’un des deux</w:t>
      </w:r>
      <w:r>
        <w:rPr>
          <w:rFonts w:asciiTheme="majorBidi" w:hAnsiTheme="majorBidi" w:cstheme="majorBidi"/>
          <w:sz w:val="24"/>
          <w:szCs w:val="24"/>
        </w:rPr>
        <w:t> :</w:t>
      </w:r>
      <w:r w:rsidR="006F0764" w:rsidRPr="00F348F6">
        <w:rPr>
          <w:rFonts w:asciiTheme="majorBidi" w:hAnsiTheme="majorBidi" w:cstheme="majorBidi"/>
          <w:sz w:val="24"/>
          <w:szCs w:val="24"/>
        </w:rPr>
        <w:t xml:space="preserve"> avec une ambulance si l'état du patient ne lui permet pas de partir, sinon le médecin lui écrit une lettre d'orientation et le patient s'en va seul</w:t>
      </w:r>
      <w:r w:rsidR="00BE11D6">
        <w:rPr>
          <w:rFonts w:asciiTheme="majorBidi" w:hAnsiTheme="majorBidi" w:cstheme="majorBidi"/>
          <w:sz w:val="24"/>
          <w:szCs w:val="24"/>
        </w:rPr>
        <w:t>.</w:t>
      </w:r>
    </w:p>
    <w:p w14:paraId="05F42DE2" w14:textId="77777777" w:rsidR="00EF3778" w:rsidRDefault="00EF3778" w:rsidP="00720D7F">
      <w:pPr>
        <w:rPr>
          <w:rFonts w:asciiTheme="majorBidi" w:hAnsiTheme="majorBidi" w:cstheme="majorBidi"/>
          <w:b/>
          <w:bCs/>
          <w:sz w:val="32"/>
          <w:szCs w:val="32"/>
        </w:rPr>
      </w:pPr>
    </w:p>
    <w:p w14:paraId="0390FA8B" w14:textId="77777777" w:rsidR="00EF3778" w:rsidRDefault="00EF3778" w:rsidP="00720D7F">
      <w:pPr>
        <w:rPr>
          <w:rFonts w:asciiTheme="majorBidi" w:hAnsiTheme="majorBidi" w:cstheme="majorBidi"/>
          <w:b/>
          <w:bCs/>
          <w:sz w:val="32"/>
          <w:szCs w:val="32"/>
        </w:rPr>
      </w:pPr>
    </w:p>
    <w:p w14:paraId="6BE845E4" w14:textId="77777777" w:rsidR="00EF3778" w:rsidRDefault="00EF3778" w:rsidP="00720D7F">
      <w:pPr>
        <w:rPr>
          <w:rFonts w:asciiTheme="majorBidi" w:hAnsiTheme="majorBidi" w:cstheme="majorBidi"/>
          <w:b/>
          <w:bCs/>
          <w:sz w:val="32"/>
          <w:szCs w:val="32"/>
        </w:rPr>
      </w:pPr>
    </w:p>
    <w:p w14:paraId="48CE19CA" w14:textId="77777777" w:rsidR="00F348F6" w:rsidRDefault="00EF3778" w:rsidP="00720D7F">
      <w:pPr>
        <w:rPr>
          <w:rFonts w:asciiTheme="majorBidi" w:hAnsiTheme="majorBidi" w:cstheme="majorBidi"/>
          <w:b/>
          <w:bCs/>
          <w:sz w:val="32"/>
          <w:szCs w:val="32"/>
        </w:rPr>
      </w:pPr>
      <w:r>
        <w:rPr>
          <w:rFonts w:asciiTheme="majorBidi" w:hAnsiTheme="majorBidi" w:cstheme="majorBidi"/>
          <w:b/>
          <w:bCs/>
          <w:sz w:val="32"/>
          <w:szCs w:val="32"/>
        </w:rPr>
        <w:lastRenderedPageBreak/>
        <w:t xml:space="preserve">2.5. </w:t>
      </w:r>
      <w:r w:rsidR="00F348F6">
        <w:rPr>
          <w:rFonts w:asciiTheme="majorBidi" w:hAnsiTheme="majorBidi" w:cstheme="majorBidi"/>
          <w:b/>
          <w:bCs/>
          <w:sz w:val="32"/>
          <w:szCs w:val="32"/>
        </w:rPr>
        <w:t>Processus</w:t>
      </w:r>
      <w:r w:rsidR="00720D7F">
        <w:rPr>
          <w:rFonts w:asciiTheme="majorBidi" w:hAnsiTheme="majorBidi" w:cstheme="majorBidi"/>
          <w:b/>
          <w:bCs/>
          <w:sz w:val="32"/>
          <w:szCs w:val="32"/>
        </w:rPr>
        <w:t xml:space="preserve"> de la salle du soin</w:t>
      </w:r>
      <w:r w:rsidR="00F348F6" w:rsidRPr="00437CEE">
        <w:rPr>
          <w:rFonts w:asciiTheme="majorBidi" w:hAnsiTheme="majorBidi" w:cstheme="majorBidi"/>
          <w:b/>
          <w:bCs/>
          <w:sz w:val="32"/>
          <w:szCs w:val="32"/>
        </w:rPr>
        <w:t> :</w:t>
      </w:r>
    </w:p>
    <w:p w14:paraId="25C02BD5" w14:textId="77777777" w:rsidR="00720D7F" w:rsidRDefault="00720D7F" w:rsidP="00720D7F">
      <w:pPr>
        <w:rPr>
          <w:rFonts w:asciiTheme="majorBidi" w:hAnsiTheme="majorBidi" w:cstheme="majorBidi"/>
          <w:noProof/>
          <w:sz w:val="24"/>
          <w:szCs w:val="24"/>
          <w:lang w:eastAsia="fr-FR"/>
        </w:rPr>
      </w:pPr>
      <w:r w:rsidRPr="00720D7F">
        <w:rPr>
          <w:rFonts w:asciiTheme="majorBidi" w:hAnsiTheme="majorBidi" w:cstheme="majorBidi"/>
          <w:noProof/>
          <w:sz w:val="24"/>
          <w:szCs w:val="24"/>
          <w:lang w:eastAsia="fr-FR"/>
        </w:rPr>
        <w:drawing>
          <wp:inline distT="0" distB="0" distL="0" distR="0" wp14:anchorId="1C77F993" wp14:editId="41AE4502">
            <wp:extent cx="5760720" cy="341168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il\Desktop\Les diagrammes bpmn des processus - etude de l'existant\Diagramme BPMN Du Processus du Salle Du Soi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720" cy="3411688"/>
                    </a:xfrm>
                    <a:prstGeom prst="rect">
                      <a:avLst/>
                    </a:prstGeom>
                    <a:noFill/>
                    <a:ln>
                      <a:noFill/>
                    </a:ln>
                  </pic:spPr>
                </pic:pic>
              </a:graphicData>
            </a:graphic>
          </wp:inline>
        </w:drawing>
      </w:r>
    </w:p>
    <w:p w14:paraId="585E4EDD" w14:textId="77777777" w:rsidR="00DD633F" w:rsidRDefault="00852D32" w:rsidP="00DD633F">
      <w:pPr>
        <w:rPr>
          <w:rFonts w:asciiTheme="majorBidi" w:hAnsiTheme="majorBidi" w:cstheme="majorBidi"/>
          <w:sz w:val="24"/>
          <w:szCs w:val="24"/>
        </w:rPr>
      </w:pPr>
      <w:r w:rsidRPr="00720CA6">
        <w:rPr>
          <w:rFonts w:asciiTheme="majorBidi" w:hAnsiTheme="majorBidi" w:cstheme="majorBidi"/>
          <w:sz w:val="24"/>
          <w:szCs w:val="24"/>
        </w:rPr>
        <w:t>Le patient ne peut accéder à la salle du soin que pour deux raisons</w:t>
      </w:r>
      <w:r w:rsidR="00DD633F">
        <w:rPr>
          <w:rFonts w:asciiTheme="majorBidi" w:hAnsiTheme="majorBidi" w:cstheme="majorBidi"/>
          <w:sz w:val="24"/>
          <w:szCs w:val="24"/>
        </w:rPr>
        <w:t xml:space="preserve"> </w:t>
      </w:r>
      <w:r w:rsidRPr="00720CA6">
        <w:rPr>
          <w:rFonts w:asciiTheme="majorBidi" w:hAnsiTheme="majorBidi" w:cstheme="majorBidi"/>
          <w:sz w:val="24"/>
          <w:szCs w:val="24"/>
        </w:rPr>
        <w:t xml:space="preserve">: </w:t>
      </w:r>
      <w:r w:rsidR="00DD633F">
        <w:rPr>
          <w:rFonts w:asciiTheme="majorBidi" w:hAnsiTheme="majorBidi" w:cstheme="majorBidi"/>
          <w:sz w:val="24"/>
          <w:szCs w:val="24"/>
        </w:rPr>
        <w:t>E</w:t>
      </w:r>
      <w:r w:rsidRPr="00720CA6">
        <w:rPr>
          <w:rFonts w:asciiTheme="majorBidi" w:hAnsiTheme="majorBidi" w:cstheme="majorBidi"/>
          <w:sz w:val="24"/>
          <w:szCs w:val="24"/>
        </w:rPr>
        <w:t>n cas d'urgence ou s'il doit faire un bilan d'analyse, mais avant cela, une infirmière consigne les informations du patient comprenant son nom, son âge, son adresse et le motif de sa vis</w:t>
      </w:r>
      <w:r w:rsidR="00DD633F">
        <w:rPr>
          <w:rFonts w:asciiTheme="majorBidi" w:hAnsiTheme="majorBidi" w:cstheme="majorBidi"/>
          <w:sz w:val="24"/>
          <w:szCs w:val="24"/>
        </w:rPr>
        <w:t>ite.</w:t>
      </w:r>
      <w:r w:rsidRPr="00720CA6">
        <w:rPr>
          <w:rFonts w:asciiTheme="majorBidi" w:hAnsiTheme="majorBidi" w:cstheme="majorBidi"/>
          <w:sz w:val="24"/>
          <w:szCs w:val="24"/>
        </w:rPr>
        <w:t xml:space="preserve"> </w:t>
      </w:r>
    </w:p>
    <w:p w14:paraId="35044EE0" w14:textId="77777777" w:rsidR="006B55F4" w:rsidRPr="00720CA6" w:rsidRDefault="00DD633F" w:rsidP="00DD633F">
      <w:pPr>
        <w:rPr>
          <w:rFonts w:asciiTheme="majorBidi" w:hAnsiTheme="majorBidi" w:cstheme="majorBidi"/>
          <w:sz w:val="24"/>
          <w:szCs w:val="24"/>
        </w:rPr>
      </w:pPr>
      <w:r>
        <w:rPr>
          <w:rFonts w:asciiTheme="majorBidi" w:hAnsiTheme="majorBidi" w:cstheme="majorBidi"/>
          <w:sz w:val="24"/>
          <w:szCs w:val="24"/>
        </w:rPr>
        <w:t>S</w:t>
      </w:r>
      <w:r w:rsidR="00852D32" w:rsidRPr="00720CA6">
        <w:rPr>
          <w:rFonts w:asciiTheme="majorBidi" w:hAnsiTheme="majorBidi" w:cstheme="majorBidi"/>
          <w:sz w:val="24"/>
          <w:szCs w:val="24"/>
        </w:rPr>
        <w:t>'il s'agissai</w:t>
      </w:r>
      <w:r>
        <w:rPr>
          <w:rFonts w:asciiTheme="majorBidi" w:hAnsiTheme="majorBidi" w:cstheme="majorBidi"/>
          <w:sz w:val="24"/>
          <w:szCs w:val="24"/>
        </w:rPr>
        <w:t>t d'une urgence qui ne pouvait p</w:t>
      </w:r>
      <w:r w:rsidR="00852D32" w:rsidRPr="00720CA6">
        <w:rPr>
          <w:rFonts w:asciiTheme="majorBidi" w:hAnsiTheme="majorBidi" w:cstheme="majorBidi"/>
          <w:sz w:val="24"/>
          <w:szCs w:val="24"/>
        </w:rPr>
        <w:t xml:space="preserve">as être traitée dans ce service, </w:t>
      </w:r>
      <w:r>
        <w:rPr>
          <w:rFonts w:asciiTheme="majorBidi" w:hAnsiTheme="majorBidi" w:cstheme="majorBidi"/>
          <w:sz w:val="24"/>
          <w:szCs w:val="24"/>
        </w:rPr>
        <w:t>il serait évacué, selon son état,</w:t>
      </w:r>
      <w:r w:rsidR="00852D32" w:rsidRPr="00720CA6">
        <w:rPr>
          <w:rFonts w:asciiTheme="majorBidi" w:hAnsiTheme="majorBidi" w:cstheme="majorBidi"/>
          <w:sz w:val="24"/>
          <w:szCs w:val="24"/>
        </w:rPr>
        <w:t xml:space="preserve"> avec une ambulance s'il n'était pas transportable, sinon le médecin </w:t>
      </w:r>
      <w:r w:rsidR="00720CA6" w:rsidRPr="00720CA6">
        <w:rPr>
          <w:rFonts w:asciiTheme="majorBidi" w:hAnsiTheme="majorBidi" w:cstheme="majorBidi"/>
          <w:sz w:val="24"/>
          <w:szCs w:val="24"/>
        </w:rPr>
        <w:t>re</w:t>
      </w:r>
      <w:r w:rsidR="00852D32" w:rsidRPr="00720CA6">
        <w:rPr>
          <w:rFonts w:asciiTheme="majorBidi" w:hAnsiTheme="majorBidi" w:cstheme="majorBidi"/>
          <w:sz w:val="24"/>
          <w:szCs w:val="24"/>
        </w:rPr>
        <w:t xml:space="preserve">sponsable de la salle, lui écrirait une lettre d'orientation. Si le patient venait </w:t>
      </w:r>
      <w:r>
        <w:rPr>
          <w:rFonts w:asciiTheme="majorBidi" w:hAnsiTheme="majorBidi" w:cstheme="majorBidi"/>
          <w:sz w:val="24"/>
          <w:szCs w:val="24"/>
        </w:rPr>
        <w:t xml:space="preserve">pour </w:t>
      </w:r>
      <w:r w:rsidR="00852D32" w:rsidRPr="00720CA6">
        <w:rPr>
          <w:rFonts w:asciiTheme="majorBidi" w:hAnsiTheme="majorBidi" w:cstheme="majorBidi"/>
          <w:sz w:val="24"/>
          <w:szCs w:val="24"/>
        </w:rPr>
        <w:t>faire un bilan, le médecin fait le prélèvement, le transmettait au laboratoire et attendait les résultats. Le laboratoire pou</w:t>
      </w:r>
      <w:r w:rsidR="002D13CD" w:rsidRPr="00720CA6">
        <w:rPr>
          <w:rFonts w:asciiTheme="majorBidi" w:hAnsiTheme="majorBidi" w:cstheme="majorBidi"/>
          <w:sz w:val="24"/>
          <w:szCs w:val="24"/>
        </w:rPr>
        <w:t>vait prendre un certain temps, d</w:t>
      </w:r>
      <w:r w:rsidR="00852D32" w:rsidRPr="00720CA6">
        <w:rPr>
          <w:rFonts w:asciiTheme="majorBidi" w:hAnsiTheme="majorBidi" w:cstheme="majorBidi"/>
          <w:sz w:val="24"/>
          <w:szCs w:val="24"/>
        </w:rPr>
        <w:t xml:space="preserve">ans ce cas, le patient recevrait un </w:t>
      </w:r>
      <w:r w:rsidR="002D13CD" w:rsidRPr="00720CA6">
        <w:rPr>
          <w:rFonts w:asciiTheme="majorBidi" w:hAnsiTheme="majorBidi" w:cstheme="majorBidi"/>
          <w:sz w:val="24"/>
          <w:szCs w:val="24"/>
        </w:rPr>
        <w:t>rendez-vous</w:t>
      </w:r>
      <w:r w:rsidR="00852D32" w:rsidRPr="00720CA6">
        <w:rPr>
          <w:rFonts w:asciiTheme="majorBidi" w:hAnsiTheme="majorBidi" w:cstheme="majorBidi"/>
          <w:sz w:val="24"/>
          <w:szCs w:val="24"/>
        </w:rPr>
        <w:t>,</w:t>
      </w:r>
      <w:r w:rsidR="002D13CD" w:rsidRPr="00720CA6">
        <w:rPr>
          <w:rFonts w:asciiTheme="majorBidi" w:hAnsiTheme="majorBidi" w:cstheme="majorBidi"/>
          <w:sz w:val="24"/>
          <w:szCs w:val="24"/>
        </w:rPr>
        <w:t xml:space="preserve"> afin qu'il puisse revenir pour les résultats plus tard. </w:t>
      </w:r>
    </w:p>
    <w:p w14:paraId="0152B202" w14:textId="77777777" w:rsidR="00720D7F" w:rsidRPr="00720CA6" w:rsidRDefault="002D13CD" w:rsidP="00A36235">
      <w:pPr>
        <w:rPr>
          <w:rFonts w:asciiTheme="majorBidi" w:hAnsiTheme="majorBidi" w:cstheme="majorBidi"/>
          <w:sz w:val="24"/>
          <w:szCs w:val="24"/>
        </w:rPr>
      </w:pPr>
      <w:r w:rsidRPr="00720CA6">
        <w:rPr>
          <w:rFonts w:asciiTheme="majorBidi" w:hAnsiTheme="majorBidi" w:cstheme="majorBidi"/>
          <w:sz w:val="24"/>
          <w:szCs w:val="24"/>
        </w:rPr>
        <w:t xml:space="preserve">Le patient est envoyé dans le box court-séjour pour </w:t>
      </w:r>
      <w:r w:rsidR="00A36235" w:rsidRPr="00720CA6">
        <w:rPr>
          <w:rFonts w:asciiTheme="majorBidi" w:hAnsiTheme="majorBidi" w:cstheme="majorBidi"/>
          <w:sz w:val="24"/>
          <w:szCs w:val="24"/>
        </w:rPr>
        <w:t>qu’il soit</w:t>
      </w:r>
      <w:r w:rsidRPr="00720CA6">
        <w:rPr>
          <w:rFonts w:asciiTheme="majorBidi" w:hAnsiTheme="majorBidi" w:cstheme="majorBidi"/>
          <w:sz w:val="24"/>
          <w:szCs w:val="24"/>
        </w:rPr>
        <w:t xml:space="preserve"> mis en observation pendant une p</w:t>
      </w:r>
      <w:r w:rsidR="00720CA6" w:rsidRPr="00720CA6">
        <w:rPr>
          <w:rFonts w:asciiTheme="majorBidi" w:hAnsiTheme="majorBidi" w:cstheme="majorBidi"/>
          <w:sz w:val="24"/>
          <w:szCs w:val="24"/>
        </w:rPr>
        <w:t>ériode moins de 24 heures, que c</w:t>
      </w:r>
      <w:r w:rsidRPr="00720CA6">
        <w:rPr>
          <w:rFonts w:asciiTheme="majorBidi" w:hAnsiTheme="majorBidi" w:cstheme="majorBidi"/>
          <w:sz w:val="24"/>
          <w:szCs w:val="24"/>
        </w:rPr>
        <w:t>e soit dans le cas d’urgence ou</w:t>
      </w:r>
      <w:r w:rsidR="00DD633F">
        <w:rPr>
          <w:rFonts w:asciiTheme="majorBidi" w:hAnsiTheme="majorBidi" w:cstheme="majorBidi"/>
          <w:sz w:val="24"/>
          <w:szCs w:val="24"/>
        </w:rPr>
        <w:t xml:space="preserve"> </w:t>
      </w:r>
      <w:r w:rsidRPr="00720CA6">
        <w:rPr>
          <w:rFonts w:asciiTheme="majorBidi" w:hAnsiTheme="majorBidi" w:cstheme="majorBidi"/>
          <w:sz w:val="24"/>
          <w:szCs w:val="24"/>
        </w:rPr>
        <w:t>le cas du bilan.</w:t>
      </w:r>
    </w:p>
    <w:p w14:paraId="5C83A6E7" w14:textId="77777777" w:rsidR="00547433" w:rsidRDefault="00547433" w:rsidP="00A36235">
      <w:pPr>
        <w:rPr>
          <w:rFonts w:asciiTheme="majorBidi" w:hAnsiTheme="majorBidi" w:cstheme="majorBidi"/>
          <w:noProof/>
          <w:sz w:val="24"/>
          <w:szCs w:val="24"/>
          <w:lang w:eastAsia="fr-FR"/>
        </w:rPr>
      </w:pPr>
    </w:p>
    <w:p w14:paraId="41A6E441" w14:textId="77777777" w:rsidR="00547433" w:rsidRDefault="00547433" w:rsidP="00A36235">
      <w:pPr>
        <w:rPr>
          <w:rFonts w:asciiTheme="majorBidi" w:hAnsiTheme="majorBidi" w:cstheme="majorBidi"/>
          <w:noProof/>
          <w:sz w:val="24"/>
          <w:szCs w:val="24"/>
          <w:lang w:eastAsia="fr-FR"/>
        </w:rPr>
      </w:pPr>
    </w:p>
    <w:p w14:paraId="3A8F6BFA" w14:textId="77777777" w:rsidR="00547433" w:rsidRDefault="00547433" w:rsidP="00A36235">
      <w:pPr>
        <w:rPr>
          <w:rFonts w:asciiTheme="majorBidi" w:hAnsiTheme="majorBidi" w:cstheme="majorBidi"/>
          <w:noProof/>
          <w:sz w:val="24"/>
          <w:szCs w:val="24"/>
          <w:lang w:eastAsia="fr-FR"/>
        </w:rPr>
      </w:pPr>
    </w:p>
    <w:p w14:paraId="2B2E31E9" w14:textId="77777777" w:rsidR="00547433" w:rsidRDefault="00547433" w:rsidP="00A36235">
      <w:pPr>
        <w:rPr>
          <w:rFonts w:asciiTheme="majorBidi" w:hAnsiTheme="majorBidi" w:cstheme="majorBidi"/>
          <w:noProof/>
          <w:sz w:val="24"/>
          <w:szCs w:val="24"/>
          <w:lang w:eastAsia="fr-FR"/>
        </w:rPr>
      </w:pPr>
    </w:p>
    <w:p w14:paraId="263D7430" w14:textId="77777777" w:rsidR="00DD633F" w:rsidRDefault="00DD633F" w:rsidP="00A36235">
      <w:pPr>
        <w:rPr>
          <w:rFonts w:asciiTheme="majorBidi" w:hAnsiTheme="majorBidi" w:cstheme="majorBidi"/>
          <w:noProof/>
          <w:sz w:val="24"/>
          <w:szCs w:val="24"/>
          <w:lang w:eastAsia="fr-FR"/>
        </w:rPr>
      </w:pPr>
    </w:p>
    <w:p w14:paraId="1E9F264A" w14:textId="77777777" w:rsidR="00DD633F" w:rsidRDefault="00DD633F" w:rsidP="00A36235">
      <w:pPr>
        <w:rPr>
          <w:rFonts w:asciiTheme="majorBidi" w:hAnsiTheme="majorBidi" w:cstheme="majorBidi"/>
          <w:noProof/>
          <w:sz w:val="24"/>
          <w:szCs w:val="24"/>
          <w:lang w:eastAsia="fr-FR"/>
        </w:rPr>
      </w:pPr>
    </w:p>
    <w:p w14:paraId="5A8C97FC" w14:textId="77777777" w:rsidR="00547433" w:rsidRDefault="00547433" w:rsidP="00A36235">
      <w:pPr>
        <w:rPr>
          <w:rFonts w:asciiTheme="majorBidi" w:hAnsiTheme="majorBidi" w:cstheme="majorBidi"/>
          <w:noProof/>
          <w:sz w:val="24"/>
          <w:szCs w:val="24"/>
          <w:lang w:eastAsia="fr-FR"/>
        </w:rPr>
      </w:pPr>
    </w:p>
    <w:p w14:paraId="5EAF73BD" w14:textId="77777777" w:rsidR="00547433" w:rsidRDefault="00547433" w:rsidP="00A36235">
      <w:pPr>
        <w:rPr>
          <w:rFonts w:asciiTheme="majorBidi" w:hAnsiTheme="majorBidi" w:cstheme="majorBidi"/>
          <w:noProof/>
          <w:sz w:val="24"/>
          <w:szCs w:val="24"/>
          <w:lang w:eastAsia="fr-FR"/>
        </w:rPr>
      </w:pPr>
    </w:p>
    <w:p w14:paraId="0BF807A9" w14:textId="77777777" w:rsidR="00547433" w:rsidRDefault="00547433" w:rsidP="00A36235">
      <w:pPr>
        <w:rPr>
          <w:rFonts w:asciiTheme="majorBidi" w:hAnsiTheme="majorBidi" w:cstheme="majorBidi"/>
          <w:noProof/>
          <w:sz w:val="24"/>
          <w:szCs w:val="24"/>
          <w:lang w:eastAsia="fr-FR"/>
        </w:rPr>
      </w:pPr>
    </w:p>
    <w:p w14:paraId="454A8462" w14:textId="77777777" w:rsidR="00720D7F" w:rsidRDefault="00EF3778" w:rsidP="00720D7F">
      <w:pPr>
        <w:rPr>
          <w:rFonts w:asciiTheme="majorBidi" w:hAnsiTheme="majorBidi" w:cstheme="majorBidi"/>
          <w:b/>
          <w:bCs/>
          <w:sz w:val="32"/>
          <w:szCs w:val="32"/>
        </w:rPr>
      </w:pPr>
      <w:r>
        <w:rPr>
          <w:rFonts w:asciiTheme="majorBidi" w:hAnsiTheme="majorBidi" w:cstheme="majorBidi"/>
          <w:b/>
          <w:bCs/>
          <w:sz w:val="32"/>
          <w:szCs w:val="32"/>
        </w:rPr>
        <w:lastRenderedPageBreak/>
        <w:t xml:space="preserve">2.6. </w:t>
      </w:r>
      <w:r w:rsidR="00720D7F">
        <w:rPr>
          <w:rFonts w:asciiTheme="majorBidi" w:hAnsiTheme="majorBidi" w:cstheme="majorBidi"/>
          <w:b/>
          <w:bCs/>
          <w:sz w:val="32"/>
          <w:szCs w:val="32"/>
        </w:rPr>
        <w:t>Processus d’admission dans l’hospitalisation</w:t>
      </w:r>
      <w:r w:rsidR="00720D7F" w:rsidRPr="00437CEE">
        <w:rPr>
          <w:rFonts w:asciiTheme="majorBidi" w:hAnsiTheme="majorBidi" w:cstheme="majorBidi"/>
          <w:b/>
          <w:bCs/>
          <w:sz w:val="32"/>
          <w:szCs w:val="32"/>
        </w:rPr>
        <w:t> :</w:t>
      </w:r>
    </w:p>
    <w:p w14:paraId="56C580F6" w14:textId="77777777" w:rsidR="00720D7F" w:rsidRPr="002D13CD" w:rsidRDefault="00720D7F" w:rsidP="00720D7F">
      <w:pPr>
        <w:rPr>
          <w:rFonts w:asciiTheme="majorBidi" w:hAnsiTheme="majorBidi" w:cstheme="majorBidi"/>
          <w:noProof/>
          <w:sz w:val="24"/>
          <w:szCs w:val="24"/>
          <w:lang w:eastAsia="fr-FR"/>
        </w:rPr>
      </w:pPr>
      <w:r w:rsidRPr="002D13CD">
        <w:rPr>
          <w:rFonts w:asciiTheme="majorBidi" w:hAnsiTheme="majorBidi" w:cstheme="majorBidi"/>
          <w:noProof/>
          <w:sz w:val="24"/>
          <w:szCs w:val="24"/>
          <w:lang w:eastAsia="fr-FR"/>
        </w:rPr>
        <w:drawing>
          <wp:inline distT="0" distB="0" distL="0" distR="0" wp14:anchorId="559A37F0" wp14:editId="1860E6B4">
            <wp:extent cx="5779294" cy="3845858"/>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il\Desktop\Les diagrammes bpmn des processus - etude de l'existant\Diagramme BPMN Du Processus d'Hospitalisation 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92340" cy="3854540"/>
                    </a:xfrm>
                    <a:prstGeom prst="rect">
                      <a:avLst/>
                    </a:prstGeom>
                    <a:noFill/>
                    <a:ln>
                      <a:noFill/>
                    </a:ln>
                  </pic:spPr>
                </pic:pic>
              </a:graphicData>
            </a:graphic>
          </wp:inline>
        </w:drawing>
      </w:r>
    </w:p>
    <w:p w14:paraId="71F143A4" w14:textId="77777777" w:rsidR="00A66960" w:rsidRDefault="006B55F4" w:rsidP="00A66960">
      <w:pPr>
        <w:rPr>
          <w:rFonts w:asciiTheme="majorBidi" w:hAnsiTheme="majorBidi" w:cstheme="majorBidi"/>
          <w:sz w:val="24"/>
          <w:szCs w:val="24"/>
        </w:rPr>
      </w:pPr>
      <w:r>
        <w:rPr>
          <w:rFonts w:asciiTheme="majorBidi" w:hAnsiTheme="majorBidi" w:cstheme="majorBidi"/>
          <w:sz w:val="24"/>
          <w:szCs w:val="24"/>
        </w:rPr>
        <w:t>L</w:t>
      </w:r>
      <w:r w:rsidR="00856D4C" w:rsidRPr="00856D4C">
        <w:rPr>
          <w:rFonts w:asciiTheme="majorBidi" w:hAnsiTheme="majorBidi" w:cstheme="majorBidi"/>
          <w:sz w:val="24"/>
          <w:szCs w:val="24"/>
        </w:rPr>
        <w:t xml:space="preserve">e médecin est celui qui prend la décision d'hospitaliser un patient, il </w:t>
      </w:r>
      <w:r w:rsidR="00856D4C">
        <w:rPr>
          <w:rFonts w:asciiTheme="majorBidi" w:hAnsiTheme="majorBidi" w:cstheme="majorBidi"/>
          <w:sz w:val="24"/>
          <w:szCs w:val="24"/>
        </w:rPr>
        <w:t xml:space="preserve">lui </w:t>
      </w:r>
      <w:r w:rsidR="00856D4C" w:rsidRPr="00856D4C">
        <w:rPr>
          <w:rFonts w:asciiTheme="majorBidi" w:hAnsiTheme="majorBidi" w:cstheme="majorBidi"/>
          <w:sz w:val="24"/>
          <w:szCs w:val="24"/>
        </w:rPr>
        <w:t xml:space="preserve">crée un dossier puis l'envoie à la salle </w:t>
      </w:r>
      <w:r w:rsidR="00856D4C">
        <w:rPr>
          <w:rFonts w:asciiTheme="majorBidi" w:hAnsiTheme="majorBidi" w:cstheme="majorBidi"/>
          <w:sz w:val="24"/>
          <w:szCs w:val="24"/>
        </w:rPr>
        <w:t>du soin</w:t>
      </w:r>
      <w:r w:rsidR="00A66960">
        <w:rPr>
          <w:rFonts w:asciiTheme="majorBidi" w:hAnsiTheme="majorBidi" w:cstheme="majorBidi"/>
          <w:sz w:val="24"/>
          <w:szCs w:val="24"/>
        </w:rPr>
        <w:t xml:space="preserve"> </w:t>
      </w:r>
      <w:r w:rsidR="00856D4C">
        <w:rPr>
          <w:rFonts w:asciiTheme="majorBidi" w:hAnsiTheme="majorBidi" w:cstheme="majorBidi"/>
          <w:sz w:val="24"/>
          <w:szCs w:val="24"/>
        </w:rPr>
        <w:t xml:space="preserve">pour faire un </w:t>
      </w:r>
      <w:r w:rsidR="00A66960">
        <w:rPr>
          <w:rFonts w:asciiTheme="majorBidi" w:hAnsiTheme="majorBidi" w:cstheme="majorBidi"/>
          <w:sz w:val="24"/>
          <w:szCs w:val="24"/>
        </w:rPr>
        <w:t>bilan général. L</w:t>
      </w:r>
      <w:r w:rsidR="00856D4C" w:rsidRPr="00856D4C">
        <w:rPr>
          <w:rFonts w:asciiTheme="majorBidi" w:hAnsiTheme="majorBidi" w:cstheme="majorBidi"/>
          <w:sz w:val="24"/>
          <w:szCs w:val="24"/>
        </w:rPr>
        <w:t xml:space="preserve">e médecin </w:t>
      </w:r>
      <w:r w:rsidR="00720CA6">
        <w:rPr>
          <w:rFonts w:asciiTheme="majorBidi" w:hAnsiTheme="majorBidi" w:cstheme="majorBidi"/>
          <w:sz w:val="24"/>
          <w:szCs w:val="24"/>
        </w:rPr>
        <w:t>responsable de la</w:t>
      </w:r>
      <w:r w:rsidR="00856D4C">
        <w:rPr>
          <w:rFonts w:asciiTheme="majorBidi" w:hAnsiTheme="majorBidi" w:cstheme="majorBidi"/>
          <w:sz w:val="24"/>
          <w:szCs w:val="24"/>
        </w:rPr>
        <w:t xml:space="preserve"> salle d</w:t>
      </w:r>
      <w:r w:rsidR="00720CA6">
        <w:rPr>
          <w:rFonts w:asciiTheme="majorBidi" w:hAnsiTheme="majorBidi" w:cstheme="majorBidi"/>
          <w:sz w:val="24"/>
          <w:szCs w:val="24"/>
        </w:rPr>
        <w:t>u</w:t>
      </w:r>
      <w:r w:rsidR="00856D4C">
        <w:rPr>
          <w:rFonts w:asciiTheme="majorBidi" w:hAnsiTheme="majorBidi" w:cstheme="majorBidi"/>
          <w:sz w:val="24"/>
          <w:szCs w:val="24"/>
        </w:rPr>
        <w:t xml:space="preserve"> soin</w:t>
      </w:r>
      <w:r w:rsidR="00856D4C" w:rsidRPr="00856D4C">
        <w:rPr>
          <w:rFonts w:asciiTheme="majorBidi" w:hAnsiTheme="majorBidi" w:cstheme="majorBidi"/>
          <w:sz w:val="24"/>
          <w:szCs w:val="24"/>
        </w:rPr>
        <w:t xml:space="preserve"> se charge de créer une demande d'hospitalisation</w:t>
      </w:r>
      <w:r w:rsidR="00A66960">
        <w:rPr>
          <w:rFonts w:asciiTheme="majorBidi" w:hAnsiTheme="majorBidi" w:cstheme="majorBidi"/>
          <w:sz w:val="24"/>
          <w:szCs w:val="24"/>
        </w:rPr>
        <w:t>, e</w:t>
      </w:r>
      <w:r w:rsidR="00856D4C">
        <w:rPr>
          <w:rFonts w:asciiTheme="majorBidi" w:hAnsiTheme="majorBidi" w:cstheme="majorBidi"/>
          <w:sz w:val="24"/>
          <w:szCs w:val="24"/>
        </w:rPr>
        <w:t>nsuite</w:t>
      </w:r>
      <w:r w:rsidR="00856D4C" w:rsidRPr="00856D4C">
        <w:rPr>
          <w:rFonts w:asciiTheme="majorBidi" w:hAnsiTheme="majorBidi" w:cstheme="majorBidi"/>
          <w:sz w:val="24"/>
          <w:szCs w:val="24"/>
        </w:rPr>
        <w:t xml:space="preserve"> le patient </w:t>
      </w:r>
      <w:r w:rsidR="00856D4C">
        <w:rPr>
          <w:rFonts w:asciiTheme="majorBidi" w:hAnsiTheme="majorBidi" w:cstheme="majorBidi"/>
          <w:sz w:val="24"/>
          <w:szCs w:val="24"/>
        </w:rPr>
        <w:t>prend cette demande vers le bureau des entrée</w:t>
      </w:r>
      <w:r>
        <w:rPr>
          <w:rFonts w:asciiTheme="majorBidi" w:hAnsiTheme="majorBidi" w:cstheme="majorBidi"/>
          <w:sz w:val="24"/>
          <w:szCs w:val="24"/>
        </w:rPr>
        <w:t>s</w:t>
      </w:r>
      <w:r w:rsidR="00856D4C" w:rsidRPr="00856D4C">
        <w:rPr>
          <w:rFonts w:asciiTheme="majorBidi" w:hAnsiTheme="majorBidi" w:cstheme="majorBidi"/>
          <w:sz w:val="24"/>
          <w:szCs w:val="24"/>
        </w:rPr>
        <w:t xml:space="preserve"> </w:t>
      </w:r>
      <w:r w:rsidR="00856D4C">
        <w:rPr>
          <w:rFonts w:asciiTheme="majorBidi" w:hAnsiTheme="majorBidi" w:cstheme="majorBidi"/>
          <w:sz w:val="24"/>
          <w:szCs w:val="24"/>
        </w:rPr>
        <w:t>afin d’extraire la fich</w:t>
      </w:r>
      <w:r w:rsidR="00A66960">
        <w:rPr>
          <w:rFonts w:asciiTheme="majorBidi" w:hAnsiTheme="majorBidi" w:cstheme="majorBidi"/>
          <w:sz w:val="24"/>
          <w:szCs w:val="24"/>
        </w:rPr>
        <w:t>e navette et le billet de salle.</w:t>
      </w:r>
    </w:p>
    <w:p w14:paraId="4FBCE875" w14:textId="77777777" w:rsidR="00720D7F" w:rsidRPr="002D13CD" w:rsidRDefault="00A66960" w:rsidP="00A66960">
      <w:pPr>
        <w:rPr>
          <w:rFonts w:asciiTheme="majorBidi" w:hAnsiTheme="majorBidi" w:cstheme="majorBidi"/>
          <w:sz w:val="24"/>
          <w:szCs w:val="24"/>
        </w:rPr>
      </w:pPr>
      <w:r>
        <w:rPr>
          <w:rFonts w:asciiTheme="majorBidi" w:hAnsiTheme="majorBidi" w:cstheme="majorBidi"/>
          <w:sz w:val="24"/>
          <w:szCs w:val="24"/>
        </w:rPr>
        <w:t xml:space="preserve"> Avant l’affectation du patient à son lit</w:t>
      </w:r>
      <w:r w:rsidR="00720CA6">
        <w:rPr>
          <w:rFonts w:asciiTheme="majorBidi" w:hAnsiTheme="majorBidi" w:cstheme="majorBidi"/>
          <w:sz w:val="24"/>
          <w:szCs w:val="24"/>
        </w:rPr>
        <w:t>, la se</w:t>
      </w:r>
      <w:r w:rsidR="008E742D">
        <w:rPr>
          <w:rFonts w:asciiTheme="majorBidi" w:hAnsiTheme="majorBidi" w:cstheme="majorBidi"/>
          <w:sz w:val="24"/>
          <w:szCs w:val="24"/>
        </w:rPr>
        <w:t>crétaire renseigne les informations du patient dans le registre d’hospitalisation</w:t>
      </w:r>
      <w:r w:rsidR="00856D4C" w:rsidRPr="00856D4C">
        <w:rPr>
          <w:rFonts w:asciiTheme="majorBidi" w:hAnsiTheme="majorBidi" w:cstheme="majorBidi"/>
          <w:sz w:val="24"/>
          <w:szCs w:val="24"/>
        </w:rPr>
        <w:t>.</w:t>
      </w:r>
      <w:r>
        <w:rPr>
          <w:rFonts w:asciiTheme="majorBidi" w:hAnsiTheme="majorBidi" w:cstheme="majorBidi"/>
          <w:sz w:val="24"/>
          <w:szCs w:val="24"/>
        </w:rPr>
        <w:t xml:space="preserve"> </w:t>
      </w:r>
      <w:r w:rsidR="00A36235">
        <w:rPr>
          <w:rFonts w:asciiTheme="majorBidi" w:hAnsiTheme="majorBidi" w:cstheme="majorBidi"/>
          <w:sz w:val="24"/>
          <w:szCs w:val="24"/>
        </w:rPr>
        <w:t>Dans la période d’hospitalisation,</w:t>
      </w:r>
      <w:r w:rsidR="00720CA6">
        <w:rPr>
          <w:rFonts w:asciiTheme="majorBidi" w:hAnsiTheme="majorBidi" w:cstheme="majorBidi"/>
          <w:sz w:val="24"/>
          <w:szCs w:val="24"/>
        </w:rPr>
        <w:t xml:space="preserve"> un médecin résida</w:t>
      </w:r>
      <w:r w:rsidR="00821416">
        <w:rPr>
          <w:rFonts w:asciiTheme="majorBidi" w:hAnsiTheme="majorBidi" w:cstheme="majorBidi"/>
          <w:sz w:val="24"/>
          <w:szCs w:val="24"/>
        </w:rPr>
        <w:t>nt affecté au patient</w:t>
      </w:r>
      <w:r w:rsidR="008E742D">
        <w:rPr>
          <w:rFonts w:asciiTheme="majorBidi" w:hAnsiTheme="majorBidi" w:cstheme="majorBidi"/>
          <w:sz w:val="24"/>
          <w:szCs w:val="24"/>
        </w:rPr>
        <w:t xml:space="preserve"> pour le suivre</w:t>
      </w:r>
      <w:r w:rsidR="00821416">
        <w:rPr>
          <w:rFonts w:asciiTheme="majorBidi" w:hAnsiTheme="majorBidi" w:cstheme="majorBidi"/>
          <w:sz w:val="24"/>
          <w:szCs w:val="24"/>
        </w:rPr>
        <w:t xml:space="preserve">, </w:t>
      </w:r>
      <w:r w:rsidR="008E742D">
        <w:rPr>
          <w:rFonts w:asciiTheme="majorBidi" w:hAnsiTheme="majorBidi" w:cstheme="majorBidi"/>
          <w:sz w:val="24"/>
          <w:szCs w:val="24"/>
        </w:rPr>
        <w:t>e</w:t>
      </w:r>
      <w:r w:rsidR="00821416">
        <w:rPr>
          <w:rFonts w:asciiTheme="majorBidi" w:hAnsiTheme="majorBidi" w:cstheme="majorBidi"/>
          <w:sz w:val="24"/>
          <w:szCs w:val="24"/>
        </w:rPr>
        <w:t>nregistre</w:t>
      </w:r>
      <w:r w:rsidR="00A36235">
        <w:rPr>
          <w:rFonts w:asciiTheme="majorBidi" w:hAnsiTheme="majorBidi" w:cstheme="majorBidi"/>
          <w:sz w:val="24"/>
          <w:szCs w:val="24"/>
        </w:rPr>
        <w:t xml:space="preserve"> </w:t>
      </w:r>
      <w:r w:rsidR="00821416">
        <w:rPr>
          <w:rFonts w:asciiTheme="majorBidi" w:hAnsiTheme="majorBidi" w:cstheme="majorBidi"/>
          <w:sz w:val="24"/>
          <w:szCs w:val="24"/>
        </w:rPr>
        <w:t xml:space="preserve">son évolution </w:t>
      </w:r>
      <w:r w:rsidR="00A36235">
        <w:rPr>
          <w:rFonts w:asciiTheme="majorBidi" w:hAnsiTheme="majorBidi" w:cstheme="majorBidi"/>
          <w:sz w:val="24"/>
          <w:szCs w:val="24"/>
        </w:rPr>
        <w:t xml:space="preserve">dans la fiche surveillance </w:t>
      </w:r>
      <w:r w:rsidR="00720CA6">
        <w:rPr>
          <w:rFonts w:asciiTheme="majorBidi" w:hAnsiTheme="majorBidi" w:cstheme="majorBidi"/>
          <w:sz w:val="24"/>
          <w:szCs w:val="24"/>
        </w:rPr>
        <w:t>créée</w:t>
      </w:r>
      <w:r w:rsidR="00821416">
        <w:rPr>
          <w:rFonts w:asciiTheme="majorBidi" w:hAnsiTheme="majorBidi" w:cstheme="majorBidi"/>
          <w:sz w:val="24"/>
          <w:szCs w:val="24"/>
        </w:rPr>
        <w:t xml:space="preserve"> par le méd</w:t>
      </w:r>
      <w:r w:rsidR="008E742D">
        <w:rPr>
          <w:rFonts w:asciiTheme="majorBidi" w:hAnsiTheme="majorBidi" w:cstheme="majorBidi"/>
          <w:sz w:val="24"/>
          <w:szCs w:val="24"/>
        </w:rPr>
        <w:t>e</w:t>
      </w:r>
      <w:r w:rsidR="00821416">
        <w:rPr>
          <w:rFonts w:asciiTheme="majorBidi" w:hAnsiTheme="majorBidi" w:cstheme="majorBidi"/>
          <w:sz w:val="24"/>
          <w:szCs w:val="24"/>
        </w:rPr>
        <w:t>cin</w:t>
      </w:r>
      <w:r w:rsidR="008E742D">
        <w:rPr>
          <w:rFonts w:asciiTheme="majorBidi" w:hAnsiTheme="majorBidi" w:cstheme="majorBidi"/>
          <w:sz w:val="24"/>
          <w:szCs w:val="24"/>
        </w:rPr>
        <w:t xml:space="preserve"> traitant</w:t>
      </w:r>
      <w:r w:rsidR="00821416">
        <w:rPr>
          <w:rFonts w:asciiTheme="majorBidi" w:hAnsiTheme="majorBidi" w:cstheme="majorBidi"/>
          <w:sz w:val="24"/>
          <w:szCs w:val="24"/>
        </w:rPr>
        <w:t>.</w:t>
      </w:r>
    </w:p>
    <w:p w14:paraId="1D2EB057" w14:textId="77777777" w:rsidR="00547433" w:rsidRDefault="00547433" w:rsidP="00720D7F">
      <w:pPr>
        <w:rPr>
          <w:rFonts w:asciiTheme="majorBidi" w:hAnsiTheme="majorBidi" w:cstheme="majorBidi"/>
          <w:b/>
          <w:bCs/>
          <w:sz w:val="32"/>
          <w:szCs w:val="32"/>
        </w:rPr>
      </w:pPr>
    </w:p>
    <w:p w14:paraId="232FB94C" w14:textId="77777777" w:rsidR="00547433" w:rsidRDefault="00547433" w:rsidP="00720D7F">
      <w:pPr>
        <w:rPr>
          <w:rFonts w:asciiTheme="majorBidi" w:hAnsiTheme="majorBidi" w:cstheme="majorBidi"/>
          <w:b/>
          <w:bCs/>
          <w:sz w:val="32"/>
          <w:szCs w:val="32"/>
        </w:rPr>
      </w:pPr>
    </w:p>
    <w:p w14:paraId="78E45B38" w14:textId="77777777" w:rsidR="00547433" w:rsidRDefault="00547433" w:rsidP="00720D7F">
      <w:pPr>
        <w:rPr>
          <w:rFonts w:asciiTheme="majorBidi" w:hAnsiTheme="majorBidi" w:cstheme="majorBidi"/>
          <w:b/>
          <w:bCs/>
          <w:sz w:val="32"/>
          <w:szCs w:val="32"/>
        </w:rPr>
      </w:pPr>
    </w:p>
    <w:p w14:paraId="6B8C5F8A" w14:textId="77777777" w:rsidR="00547433" w:rsidRDefault="00547433" w:rsidP="00720D7F">
      <w:pPr>
        <w:rPr>
          <w:rFonts w:asciiTheme="majorBidi" w:hAnsiTheme="majorBidi" w:cstheme="majorBidi"/>
          <w:b/>
          <w:bCs/>
          <w:sz w:val="32"/>
          <w:szCs w:val="32"/>
        </w:rPr>
      </w:pPr>
    </w:p>
    <w:p w14:paraId="033A1611" w14:textId="77777777" w:rsidR="00547433" w:rsidRDefault="00547433" w:rsidP="00720D7F">
      <w:pPr>
        <w:rPr>
          <w:rFonts w:asciiTheme="majorBidi" w:hAnsiTheme="majorBidi" w:cstheme="majorBidi"/>
          <w:b/>
          <w:bCs/>
          <w:sz w:val="32"/>
          <w:szCs w:val="32"/>
        </w:rPr>
      </w:pPr>
    </w:p>
    <w:p w14:paraId="666D3110" w14:textId="77777777" w:rsidR="00547433" w:rsidRDefault="00547433" w:rsidP="00720D7F">
      <w:pPr>
        <w:rPr>
          <w:rFonts w:asciiTheme="majorBidi" w:hAnsiTheme="majorBidi" w:cstheme="majorBidi"/>
          <w:b/>
          <w:bCs/>
          <w:sz w:val="32"/>
          <w:szCs w:val="32"/>
        </w:rPr>
      </w:pPr>
    </w:p>
    <w:p w14:paraId="06001713" w14:textId="77777777" w:rsidR="00547433" w:rsidRDefault="00547433" w:rsidP="00720D7F">
      <w:pPr>
        <w:rPr>
          <w:rFonts w:asciiTheme="majorBidi" w:hAnsiTheme="majorBidi" w:cstheme="majorBidi"/>
          <w:b/>
          <w:bCs/>
          <w:sz w:val="32"/>
          <w:szCs w:val="32"/>
        </w:rPr>
      </w:pPr>
    </w:p>
    <w:p w14:paraId="4C81D95E" w14:textId="77777777" w:rsidR="00547433" w:rsidRDefault="00547433" w:rsidP="00720D7F">
      <w:pPr>
        <w:rPr>
          <w:rFonts w:asciiTheme="majorBidi" w:hAnsiTheme="majorBidi" w:cstheme="majorBidi"/>
          <w:b/>
          <w:bCs/>
          <w:sz w:val="32"/>
          <w:szCs w:val="32"/>
        </w:rPr>
      </w:pPr>
    </w:p>
    <w:p w14:paraId="2C7CBE18" w14:textId="77777777" w:rsidR="00821416" w:rsidRPr="00547433" w:rsidRDefault="00EF3778" w:rsidP="00547433">
      <w:pPr>
        <w:rPr>
          <w:rFonts w:asciiTheme="majorBidi" w:hAnsiTheme="majorBidi" w:cstheme="majorBidi"/>
          <w:b/>
          <w:bCs/>
          <w:sz w:val="32"/>
          <w:szCs w:val="32"/>
        </w:rPr>
      </w:pPr>
      <w:r>
        <w:rPr>
          <w:rFonts w:asciiTheme="majorBidi" w:hAnsiTheme="majorBidi" w:cstheme="majorBidi"/>
          <w:b/>
          <w:bCs/>
          <w:sz w:val="32"/>
          <w:szCs w:val="32"/>
        </w:rPr>
        <w:lastRenderedPageBreak/>
        <w:t xml:space="preserve">2.7. </w:t>
      </w:r>
      <w:r w:rsidR="00720D7F">
        <w:rPr>
          <w:rFonts w:asciiTheme="majorBidi" w:hAnsiTheme="majorBidi" w:cstheme="majorBidi"/>
          <w:b/>
          <w:bCs/>
          <w:sz w:val="32"/>
          <w:szCs w:val="32"/>
        </w:rPr>
        <w:t>Processus de suivi dans l’hospitalisation</w:t>
      </w:r>
      <w:r w:rsidR="00720D7F" w:rsidRPr="00437CEE">
        <w:rPr>
          <w:rFonts w:asciiTheme="majorBidi" w:hAnsiTheme="majorBidi" w:cstheme="majorBidi"/>
          <w:b/>
          <w:bCs/>
          <w:sz w:val="32"/>
          <w:szCs w:val="32"/>
        </w:rPr>
        <w:t> :</w:t>
      </w:r>
    </w:p>
    <w:p w14:paraId="48957B7B" w14:textId="77777777" w:rsidR="00821416" w:rsidRDefault="00821416" w:rsidP="00DE50D5">
      <w:pPr>
        <w:rPr>
          <w:rFonts w:asciiTheme="majorBidi" w:hAnsiTheme="majorBidi" w:cstheme="majorBidi"/>
          <w:sz w:val="24"/>
          <w:szCs w:val="24"/>
        </w:rPr>
      </w:pPr>
    </w:p>
    <w:p w14:paraId="29AEF294" w14:textId="77777777" w:rsidR="00821416" w:rsidRDefault="00821416" w:rsidP="00DE50D5">
      <w:pPr>
        <w:rPr>
          <w:rFonts w:asciiTheme="majorBidi" w:hAnsiTheme="majorBidi" w:cstheme="majorBidi"/>
          <w:sz w:val="24"/>
          <w:szCs w:val="24"/>
        </w:rPr>
      </w:pPr>
    </w:p>
    <w:p w14:paraId="379CE9E3" w14:textId="77777777" w:rsidR="00821416" w:rsidRDefault="008E742D" w:rsidP="00DE50D5">
      <w:pPr>
        <w:rPr>
          <w:rFonts w:asciiTheme="majorBidi" w:hAnsiTheme="majorBidi" w:cstheme="majorBidi"/>
          <w:sz w:val="24"/>
          <w:szCs w:val="24"/>
        </w:rPr>
      </w:pPr>
      <w:r w:rsidRPr="00720D7F">
        <w:rPr>
          <w:rFonts w:asciiTheme="majorBidi" w:hAnsiTheme="majorBidi" w:cstheme="majorBidi"/>
          <w:b/>
          <w:bCs/>
          <w:noProof/>
          <w:sz w:val="32"/>
          <w:szCs w:val="32"/>
          <w:lang w:eastAsia="fr-FR"/>
        </w:rPr>
        <w:drawing>
          <wp:anchor distT="0" distB="0" distL="114300" distR="114300" simplePos="0" relativeHeight="251661312" behindDoc="0" locked="0" layoutInCell="1" allowOverlap="1" wp14:anchorId="587F4C2C" wp14:editId="269A2A73">
            <wp:simplePos x="0" y="0"/>
            <wp:positionH relativeFrom="margin">
              <wp:align>left</wp:align>
            </wp:positionH>
            <wp:positionV relativeFrom="paragraph">
              <wp:posOffset>-512669</wp:posOffset>
            </wp:positionV>
            <wp:extent cx="5478145" cy="4470400"/>
            <wp:effectExtent l="0" t="0" r="825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il\Desktop\Les diagrammes bpmn des processus - etude de l'existant\Diagramme BPMN Du Processus d'Hospitalisation 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78145" cy="447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5864E" w14:textId="77777777" w:rsidR="00821416" w:rsidRDefault="00821416" w:rsidP="00DE50D5">
      <w:pPr>
        <w:rPr>
          <w:rFonts w:asciiTheme="majorBidi" w:hAnsiTheme="majorBidi" w:cstheme="majorBidi"/>
          <w:sz w:val="24"/>
          <w:szCs w:val="24"/>
        </w:rPr>
      </w:pPr>
    </w:p>
    <w:p w14:paraId="49BE13D6" w14:textId="77777777" w:rsidR="00821416" w:rsidRDefault="00821416" w:rsidP="00DE50D5">
      <w:pPr>
        <w:rPr>
          <w:rFonts w:asciiTheme="majorBidi" w:hAnsiTheme="majorBidi" w:cstheme="majorBidi"/>
          <w:sz w:val="24"/>
          <w:szCs w:val="24"/>
        </w:rPr>
      </w:pPr>
    </w:p>
    <w:p w14:paraId="1C0BC6BF" w14:textId="77777777" w:rsidR="008E742D" w:rsidRDefault="008E742D" w:rsidP="00DE50D5">
      <w:pPr>
        <w:rPr>
          <w:rFonts w:asciiTheme="majorBidi" w:hAnsiTheme="majorBidi" w:cstheme="majorBidi"/>
          <w:sz w:val="24"/>
          <w:szCs w:val="24"/>
        </w:rPr>
      </w:pPr>
    </w:p>
    <w:p w14:paraId="0AD4443D" w14:textId="77777777" w:rsidR="008E742D" w:rsidRDefault="008E742D" w:rsidP="00DE50D5">
      <w:pPr>
        <w:rPr>
          <w:rFonts w:asciiTheme="majorBidi" w:hAnsiTheme="majorBidi" w:cstheme="majorBidi"/>
          <w:sz w:val="24"/>
          <w:szCs w:val="24"/>
        </w:rPr>
      </w:pPr>
    </w:p>
    <w:p w14:paraId="0C4A8A24" w14:textId="77777777" w:rsidR="008E742D" w:rsidRDefault="008E742D" w:rsidP="00DE50D5">
      <w:pPr>
        <w:rPr>
          <w:rFonts w:asciiTheme="majorBidi" w:hAnsiTheme="majorBidi" w:cstheme="majorBidi"/>
          <w:sz w:val="24"/>
          <w:szCs w:val="24"/>
        </w:rPr>
      </w:pPr>
    </w:p>
    <w:p w14:paraId="22A2407A" w14:textId="77777777" w:rsidR="008E742D" w:rsidRDefault="008E742D" w:rsidP="00DE50D5">
      <w:pPr>
        <w:rPr>
          <w:rFonts w:asciiTheme="majorBidi" w:hAnsiTheme="majorBidi" w:cstheme="majorBidi"/>
          <w:sz w:val="24"/>
          <w:szCs w:val="24"/>
        </w:rPr>
      </w:pPr>
    </w:p>
    <w:p w14:paraId="4590410B" w14:textId="77777777" w:rsidR="008E742D" w:rsidRDefault="008E742D" w:rsidP="00DE50D5">
      <w:pPr>
        <w:rPr>
          <w:rFonts w:asciiTheme="majorBidi" w:hAnsiTheme="majorBidi" w:cstheme="majorBidi"/>
          <w:sz w:val="24"/>
          <w:szCs w:val="24"/>
        </w:rPr>
      </w:pPr>
    </w:p>
    <w:p w14:paraId="4A1C09BA" w14:textId="77777777" w:rsidR="008E742D" w:rsidRDefault="008E742D" w:rsidP="00DE50D5">
      <w:pPr>
        <w:rPr>
          <w:rFonts w:asciiTheme="majorBidi" w:hAnsiTheme="majorBidi" w:cstheme="majorBidi"/>
          <w:sz w:val="24"/>
          <w:szCs w:val="24"/>
        </w:rPr>
      </w:pPr>
    </w:p>
    <w:p w14:paraId="30AE1065" w14:textId="77777777" w:rsidR="008E742D" w:rsidRDefault="008E742D" w:rsidP="00DE50D5">
      <w:pPr>
        <w:rPr>
          <w:rFonts w:asciiTheme="majorBidi" w:hAnsiTheme="majorBidi" w:cstheme="majorBidi"/>
          <w:sz w:val="24"/>
          <w:szCs w:val="24"/>
        </w:rPr>
      </w:pPr>
    </w:p>
    <w:p w14:paraId="20B7B4C8" w14:textId="77777777" w:rsidR="008E742D" w:rsidRDefault="008E742D" w:rsidP="00DE50D5">
      <w:pPr>
        <w:rPr>
          <w:rFonts w:asciiTheme="majorBidi" w:hAnsiTheme="majorBidi" w:cstheme="majorBidi"/>
          <w:sz w:val="24"/>
          <w:szCs w:val="24"/>
        </w:rPr>
      </w:pPr>
    </w:p>
    <w:p w14:paraId="429F1813" w14:textId="77777777" w:rsidR="008E742D" w:rsidRDefault="008E742D" w:rsidP="00DE50D5">
      <w:pPr>
        <w:rPr>
          <w:rFonts w:asciiTheme="majorBidi" w:hAnsiTheme="majorBidi" w:cstheme="majorBidi"/>
          <w:sz w:val="24"/>
          <w:szCs w:val="24"/>
        </w:rPr>
      </w:pPr>
    </w:p>
    <w:p w14:paraId="6C6B6C50" w14:textId="77777777" w:rsidR="008E742D" w:rsidRDefault="008E742D" w:rsidP="00DE50D5">
      <w:pPr>
        <w:rPr>
          <w:rFonts w:asciiTheme="majorBidi" w:hAnsiTheme="majorBidi" w:cstheme="majorBidi"/>
          <w:sz w:val="24"/>
          <w:szCs w:val="24"/>
        </w:rPr>
      </w:pPr>
    </w:p>
    <w:p w14:paraId="702729FA" w14:textId="77777777" w:rsidR="008E742D" w:rsidRDefault="008E742D" w:rsidP="00DE50D5">
      <w:pPr>
        <w:rPr>
          <w:rFonts w:asciiTheme="majorBidi" w:hAnsiTheme="majorBidi" w:cstheme="majorBidi"/>
          <w:sz w:val="24"/>
          <w:szCs w:val="24"/>
        </w:rPr>
      </w:pPr>
    </w:p>
    <w:p w14:paraId="298251D6" w14:textId="77777777" w:rsidR="008E742D" w:rsidRDefault="00585F63" w:rsidP="00252596">
      <w:pPr>
        <w:rPr>
          <w:rFonts w:asciiTheme="majorBidi" w:hAnsiTheme="majorBidi" w:cstheme="majorBidi"/>
          <w:sz w:val="24"/>
          <w:szCs w:val="24"/>
          <w:lang w:bidi="ar-DZ"/>
        </w:rPr>
      </w:pPr>
      <w:r>
        <w:rPr>
          <w:rFonts w:asciiTheme="majorBidi" w:hAnsiTheme="majorBidi" w:cstheme="majorBidi"/>
          <w:sz w:val="24"/>
          <w:szCs w:val="24"/>
          <w:lang w:bidi="ar-DZ"/>
        </w:rPr>
        <w:t>Durant</w:t>
      </w:r>
      <w:r w:rsidRPr="00585F63">
        <w:rPr>
          <w:rFonts w:asciiTheme="majorBidi" w:hAnsiTheme="majorBidi" w:cstheme="majorBidi"/>
          <w:sz w:val="24"/>
          <w:szCs w:val="24"/>
          <w:lang w:bidi="ar-DZ"/>
        </w:rPr>
        <w:t xml:space="preserve"> </w:t>
      </w:r>
      <w:r>
        <w:rPr>
          <w:rFonts w:asciiTheme="majorBidi" w:hAnsiTheme="majorBidi" w:cstheme="majorBidi"/>
          <w:sz w:val="24"/>
          <w:szCs w:val="24"/>
          <w:lang w:bidi="ar-DZ"/>
        </w:rPr>
        <w:t>la période d’hospitalisation du patient</w:t>
      </w:r>
      <w:r w:rsidRPr="00585F63">
        <w:rPr>
          <w:rFonts w:asciiTheme="majorBidi" w:hAnsiTheme="majorBidi" w:cstheme="majorBidi"/>
          <w:sz w:val="24"/>
          <w:szCs w:val="24"/>
          <w:lang w:bidi="ar-DZ"/>
        </w:rPr>
        <w:t xml:space="preserve">, </w:t>
      </w:r>
      <w:r w:rsidR="008F19C1">
        <w:rPr>
          <w:rFonts w:asciiTheme="majorBidi" w:hAnsiTheme="majorBidi" w:cstheme="majorBidi"/>
          <w:sz w:val="24"/>
          <w:szCs w:val="24"/>
          <w:lang w:bidi="ar-DZ"/>
        </w:rPr>
        <w:t>l’équipe qui s’occupe de</w:t>
      </w:r>
      <w:r>
        <w:rPr>
          <w:rFonts w:asciiTheme="majorBidi" w:hAnsiTheme="majorBidi" w:cstheme="majorBidi"/>
          <w:sz w:val="24"/>
          <w:szCs w:val="24"/>
          <w:lang w:bidi="ar-DZ"/>
        </w:rPr>
        <w:t xml:space="preserve"> lui</w:t>
      </w:r>
      <w:r w:rsidRPr="00585F63">
        <w:rPr>
          <w:rFonts w:asciiTheme="majorBidi" w:hAnsiTheme="majorBidi" w:cstheme="majorBidi"/>
          <w:sz w:val="24"/>
          <w:szCs w:val="24"/>
          <w:lang w:bidi="ar-DZ"/>
        </w:rPr>
        <w:t xml:space="preserve"> programme</w:t>
      </w:r>
      <w:r>
        <w:rPr>
          <w:rFonts w:asciiTheme="majorBidi" w:hAnsiTheme="majorBidi" w:cstheme="majorBidi"/>
          <w:sz w:val="24"/>
          <w:szCs w:val="24"/>
          <w:lang w:bidi="ar-DZ"/>
        </w:rPr>
        <w:t xml:space="preserve"> des visites</w:t>
      </w:r>
      <w:r w:rsidRPr="00585F63">
        <w:rPr>
          <w:rFonts w:asciiTheme="majorBidi" w:hAnsiTheme="majorBidi" w:cstheme="majorBidi"/>
          <w:sz w:val="24"/>
          <w:szCs w:val="24"/>
          <w:lang w:bidi="ar-DZ"/>
        </w:rPr>
        <w:t xml:space="preserve"> régulière</w:t>
      </w:r>
      <w:r>
        <w:rPr>
          <w:rFonts w:asciiTheme="majorBidi" w:hAnsiTheme="majorBidi" w:cstheme="majorBidi"/>
          <w:sz w:val="24"/>
          <w:szCs w:val="24"/>
          <w:lang w:bidi="ar-DZ"/>
        </w:rPr>
        <w:t>s à</w:t>
      </w:r>
      <w:r w:rsidRPr="00585F63">
        <w:rPr>
          <w:rFonts w:asciiTheme="majorBidi" w:hAnsiTheme="majorBidi" w:cstheme="majorBidi"/>
          <w:sz w:val="24"/>
          <w:szCs w:val="24"/>
          <w:lang w:bidi="ar-DZ"/>
        </w:rPr>
        <w:t xml:space="preserve"> son lit, généralement une fois par jour</w:t>
      </w:r>
      <w:r>
        <w:rPr>
          <w:rFonts w:asciiTheme="majorBidi" w:hAnsiTheme="majorBidi" w:cstheme="majorBidi"/>
          <w:sz w:val="24"/>
          <w:szCs w:val="24"/>
          <w:lang w:bidi="ar-DZ"/>
        </w:rPr>
        <w:t>. Pendant</w:t>
      </w:r>
      <w:r w:rsidRPr="00585F63">
        <w:rPr>
          <w:rFonts w:asciiTheme="majorBidi" w:hAnsiTheme="majorBidi" w:cstheme="majorBidi"/>
          <w:sz w:val="24"/>
          <w:szCs w:val="24"/>
          <w:lang w:bidi="ar-DZ"/>
        </w:rPr>
        <w:t xml:space="preserve"> chaque visite</w:t>
      </w:r>
      <w:r>
        <w:rPr>
          <w:rFonts w:asciiTheme="majorBidi" w:hAnsiTheme="majorBidi" w:cstheme="majorBidi"/>
          <w:sz w:val="24"/>
          <w:szCs w:val="24"/>
          <w:lang w:bidi="ar-DZ"/>
        </w:rPr>
        <w:t>,</w:t>
      </w:r>
      <w:r w:rsidRPr="00585F63">
        <w:rPr>
          <w:rFonts w:asciiTheme="majorBidi" w:hAnsiTheme="majorBidi" w:cstheme="majorBidi"/>
          <w:sz w:val="24"/>
          <w:szCs w:val="24"/>
          <w:lang w:bidi="ar-DZ"/>
        </w:rPr>
        <w:t xml:space="preserve"> </w:t>
      </w:r>
      <w:r>
        <w:rPr>
          <w:rFonts w:asciiTheme="majorBidi" w:hAnsiTheme="majorBidi" w:cstheme="majorBidi"/>
          <w:sz w:val="24"/>
          <w:szCs w:val="24"/>
          <w:lang w:bidi="ar-DZ"/>
        </w:rPr>
        <w:t>le</w:t>
      </w:r>
      <w:r w:rsidRPr="00585F63">
        <w:rPr>
          <w:rFonts w:asciiTheme="majorBidi" w:hAnsiTheme="majorBidi" w:cstheme="majorBidi"/>
          <w:sz w:val="24"/>
          <w:szCs w:val="24"/>
          <w:lang w:bidi="ar-DZ"/>
        </w:rPr>
        <w:t xml:space="preserve"> patient s</w:t>
      </w:r>
      <w:r>
        <w:rPr>
          <w:rFonts w:asciiTheme="majorBidi" w:hAnsiTheme="majorBidi" w:cstheme="majorBidi"/>
          <w:sz w:val="24"/>
          <w:szCs w:val="24"/>
          <w:lang w:bidi="ar-DZ"/>
        </w:rPr>
        <w:t>ubit</w:t>
      </w:r>
      <w:r w:rsidRPr="00585F63">
        <w:rPr>
          <w:rFonts w:asciiTheme="majorBidi" w:hAnsiTheme="majorBidi" w:cstheme="majorBidi"/>
          <w:sz w:val="24"/>
          <w:szCs w:val="24"/>
          <w:lang w:bidi="ar-DZ"/>
        </w:rPr>
        <w:t xml:space="preserve"> un examen qui entraîne</w:t>
      </w:r>
      <w:r>
        <w:rPr>
          <w:rFonts w:asciiTheme="majorBidi" w:hAnsiTheme="majorBidi" w:cstheme="majorBidi"/>
          <w:sz w:val="24"/>
          <w:szCs w:val="24"/>
          <w:lang w:bidi="ar-DZ"/>
        </w:rPr>
        <w:t xml:space="preserve"> : </w:t>
      </w:r>
      <w:r w:rsidRPr="00585F63">
        <w:rPr>
          <w:rFonts w:asciiTheme="majorBidi" w:hAnsiTheme="majorBidi" w:cstheme="majorBidi"/>
          <w:sz w:val="24"/>
          <w:szCs w:val="24"/>
          <w:lang w:bidi="ar-DZ"/>
        </w:rPr>
        <w:t>un changement de traitement, un renvoi du patient</w:t>
      </w:r>
      <w:r>
        <w:rPr>
          <w:rFonts w:asciiTheme="majorBidi" w:hAnsiTheme="majorBidi" w:cstheme="majorBidi"/>
          <w:sz w:val="24"/>
          <w:szCs w:val="24"/>
          <w:lang w:bidi="ar-DZ"/>
        </w:rPr>
        <w:t>, ou bien ils décident de garder le même traitement</w:t>
      </w:r>
      <w:r w:rsidRPr="00585F63">
        <w:rPr>
          <w:rFonts w:asciiTheme="majorBidi" w:hAnsiTheme="majorBidi" w:cstheme="majorBidi"/>
          <w:sz w:val="24"/>
          <w:szCs w:val="24"/>
          <w:lang w:bidi="ar-DZ"/>
        </w:rPr>
        <w:t>.</w:t>
      </w:r>
    </w:p>
    <w:p w14:paraId="078A3585" w14:textId="77777777" w:rsidR="00D506E2" w:rsidRDefault="00585F63" w:rsidP="00D506E2">
      <w:pPr>
        <w:rPr>
          <w:rFonts w:asciiTheme="majorBidi" w:hAnsiTheme="majorBidi" w:cstheme="majorBidi"/>
          <w:sz w:val="24"/>
          <w:szCs w:val="24"/>
          <w:lang w:bidi="ar-DZ"/>
        </w:rPr>
      </w:pPr>
      <w:r w:rsidRPr="00585F63">
        <w:rPr>
          <w:rFonts w:asciiTheme="majorBidi" w:hAnsiTheme="majorBidi" w:cstheme="majorBidi"/>
          <w:sz w:val="24"/>
          <w:szCs w:val="24"/>
          <w:lang w:bidi="ar-DZ"/>
        </w:rPr>
        <w:t xml:space="preserve"> L'évacuation du patient pourrait être temporaire, </w:t>
      </w:r>
      <w:r w:rsidR="00981A3E">
        <w:rPr>
          <w:rFonts w:asciiTheme="majorBidi" w:hAnsiTheme="majorBidi" w:cstheme="majorBidi"/>
          <w:sz w:val="24"/>
          <w:szCs w:val="24"/>
          <w:lang w:bidi="ar-DZ"/>
        </w:rPr>
        <w:t xml:space="preserve">que ce soit </w:t>
      </w:r>
      <w:r w:rsidRPr="00585F63">
        <w:rPr>
          <w:rFonts w:asciiTheme="majorBidi" w:hAnsiTheme="majorBidi" w:cstheme="majorBidi"/>
          <w:sz w:val="24"/>
          <w:szCs w:val="24"/>
          <w:lang w:bidi="ar-DZ"/>
        </w:rPr>
        <w:t>pour des examens complémentaires ou</w:t>
      </w:r>
      <w:r w:rsidR="00981A3E">
        <w:rPr>
          <w:rFonts w:asciiTheme="majorBidi" w:hAnsiTheme="majorBidi" w:cstheme="majorBidi"/>
          <w:sz w:val="24"/>
          <w:szCs w:val="24"/>
          <w:lang w:bidi="ar-DZ"/>
        </w:rPr>
        <w:t xml:space="preserve"> bien</w:t>
      </w:r>
      <w:r w:rsidRPr="00585F63">
        <w:rPr>
          <w:rFonts w:asciiTheme="majorBidi" w:hAnsiTheme="majorBidi" w:cstheme="majorBidi"/>
          <w:sz w:val="24"/>
          <w:szCs w:val="24"/>
          <w:lang w:bidi="ar-DZ"/>
        </w:rPr>
        <w:t xml:space="preserve"> </w:t>
      </w:r>
      <w:r w:rsidR="00981A3E">
        <w:rPr>
          <w:rFonts w:asciiTheme="majorBidi" w:hAnsiTheme="majorBidi" w:cstheme="majorBidi"/>
          <w:sz w:val="24"/>
          <w:szCs w:val="24"/>
          <w:lang w:bidi="ar-DZ"/>
        </w:rPr>
        <w:t xml:space="preserve">pour une sortie durant </w:t>
      </w:r>
      <w:r w:rsidRPr="00585F63">
        <w:rPr>
          <w:rFonts w:asciiTheme="majorBidi" w:hAnsiTheme="majorBidi" w:cstheme="majorBidi"/>
          <w:sz w:val="24"/>
          <w:szCs w:val="24"/>
          <w:lang w:bidi="ar-DZ"/>
        </w:rPr>
        <w:t>moi</w:t>
      </w:r>
      <w:r w:rsidR="00981A3E">
        <w:rPr>
          <w:rFonts w:asciiTheme="majorBidi" w:hAnsiTheme="majorBidi" w:cstheme="majorBidi"/>
          <w:sz w:val="24"/>
          <w:szCs w:val="24"/>
          <w:lang w:bidi="ar-DZ"/>
        </w:rPr>
        <w:t>ns de 24 heures. D</w:t>
      </w:r>
      <w:r w:rsidRPr="00585F63">
        <w:rPr>
          <w:rFonts w:asciiTheme="majorBidi" w:hAnsiTheme="majorBidi" w:cstheme="majorBidi"/>
          <w:sz w:val="24"/>
          <w:szCs w:val="24"/>
          <w:lang w:bidi="ar-DZ"/>
        </w:rPr>
        <w:t xml:space="preserve">ans ce cas, le médecin </w:t>
      </w:r>
      <w:r w:rsidR="00981A3E">
        <w:rPr>
          <w:rFonts w:asciiTheme="majorBidi" w:hAnsiTheme="majorBidi" w:cstheme="majorBidi"/>
          <w:sz w:val="24"/>
          <w:szCs w:val="24"/>
          <w:lang w:bidi="ar-DZ"/>
        </w:rPr>
        <w:t>donne</w:t>
      </w:r>
      <w:r w:rsidRPr="00585F63">
        <w:rPr>
          <w:rFonts w:asciiTheme="majorBidi" w:hAnsiTheme="majorBidi" w:cstheme="majorBidi"/>
          <w:sz w:val="24"/>
          <w:szCs w:val="24"/>
          <w:lang w:bidi="ar-DZ"/>
        </w:rPr>
        <w:t xml:space="preserve"> une </w:t>
      </w:r>
      <w:r w:rsidR="00981A3E">
        <w:rPr>
          <w:rFonts w:asciiTheme="majorBidi" w:hAnsiTheme="majorBidi" w:cstheme="majorBidi"/>
          <w:sz w:val="24"/>
          <w:szCs w:val="24"/>
          <w:lang w:bidi="ar-DZ"/>
        </w:rPr>
        <w:t>permission au patient permettant lui</w:t>
      </w:r>
      <w:r w:rsidR="00A66960">
        <w:rPr>
          <w:rFonts w:asciiTheme="majorBidi" w:hAnsiTheme="majorBidi" w:cstheme="majorBidi"/>
          <w:sz w:val="24"/>
          <w:szCs w:val="24"/>
          <w:lang w:bidi="ar-DZ"/>
        </w:rPr>
        <w:t xml:space="preserve"> </w:t>
      </w:r>
      <w:r w:rsidR="00981A3E">
        <w:rPr>
          <w:rFonts w:asciiTheme="majorBidi" w:hAnsiTheme="majorBidi" w:cstheme="majorBidi"/>
          <w:sz w:val="24"/>
          <w:szCs w:val="24"/>
          <w:lang w:bidi="ar-DZ"/>
        </w:rPr>
        <w:t>de retourner à son lit</w:t>
      </w:r>
      <w:r w:rsidRPr="00585F63">
        <w:rPr>
          <w:rFonts w:asciiTheme="majorBidi" w:hAnsiTheme="majorBidi" w:cstheme="majorBidi"/>
          <w:sz w:val="24"/>
          <w:szCs w:val="24"/>
          <w:lang w:bidi="ar-DZ"/>
        </w:rPr>
        <w:t xml:space="preserve">. </w:t>
      </w:r>
    </w:p>
    <w:p w14:paraId="5C33DA53" w14:textId="77777777" w:rsidR="00D506E2" w:rsidRDefault="00585F63" w:rsidP="00D506E2">
      <w:pPr>
        <w:rPr>
          <w:rFonts w:asciiTheme="majorBidi" w:hAnsiTheme="majorBidi" w:cstheme="majorBidi"/>
          <w:sz w:val="24"/>
          <w:szCs w:val="24"/>
          <w:lang w:bidi="ar-DZ"/>
        </w:rPr>
      </w:pPr>
      <w:r w:rsidRPr="00585F63">
        <w:rPr>
          <w:rFonts w:asciiTheme="majorBidi" w:hAnsiTheme="majorBidi" w:cstheme="majorBidi"/>
          <w:sz w:val="24"/>
          <w:szCs w:val="24"/>
          <w:lang w:bidi="ar-DZ"/>
        </w:rPr>
        <w:t xml:space="preserve">Si le patient </w:t>
      </w:r>
      <w:r w:rsidR="005E0C0E">
        <w:rPr>
          <w:rFonts w:asciiTheme="majorBidi" w:hAnsiTheme="majorBidi" w:cstheme="majorBidi"/>
          <w:sz w:val="24"/>
          <w:szCs w:val="24"/>
          <w:lang w:bidi="ar-DZ"/>
        </w:rPr>
        <w:t xml:space="preserve">veut </w:t>
      </w:r>
      <w:r w:rsidRPr="00585F63">
        <w:rPr>
          <w:rFonts w:asciiTheme="majorBidi" w:hAnsiTheme="majorBidi" w:cstheme="majorBidi"/>
          <w:sz w:val="24"/>
          <w:szCs w:val="24"/>
          <w:lang w:bidi="ar-DZ"/>
        </w:rPr>
        <w:t>part</w:t>
      </w:r>
      <w:r w:rsidR="005E0C0E">
        <w:rPr>
          <w:rFonts w:asciiTheme="majorBidi" w:hAnsiTheme="majorBidi" w:cstheme="majorBidi"/>
          <w:sz w:val="24"/>
          <w:szCs w:val="24"/>
          <w:lang w:bidi="ar-DZ"/>
        </w:rPr>
        <w:t>ir</w:t>
      </w:r>
      <w:r w:rsidRPr="00585F63">
        <w:rPr>
          <w:rFonts w:asciiTheme="majorBidi" w:hAnsiTheme="majorBidi" w:cstheme="majorBidi"/>
          <w:sz w:val="24"/>
          <w:szCs w:val="24"/>
          <w:lang w:bidi="ar-DZ"/>
        </w:rPr>
        <w:t xml:space="preserve"> pour </w:t>
      </w:r>
      <w:r w:rsidR="005E0C0E">
        <w:rPr>
          <w:rFonts w:asciiTheme="majorBidi" w:hAnsiTheme="majorBidi" w:cstheme="majorBidi"/>
          <w:sz w:val="24"/>
          <w:szCs w:val="24"/>
          <w:lang w:bidi="ar-DZ"/>
        </w:rPr>
        <w:t xml:space="preserve">une période de </w:t>
      </w:r>
      <w:r w:rsidRPr="00585F63">
        <w:rPr>
          <w:rFonts w:asciiTheme="majorBidi" w:hAnsiTheme="majorBidi" w:cstheme="majorBidi"/>
          <w:sz w:val="24"/>
          <w:szCs w:val="24"/>
          <w:lang w:bidi="ar-DZ"/>
        </w:rPr>
        <w:t xml:space="preserve">plus de 24 </w:t>
      </w:r>
      <w:r w:rsidR="005E0C0E">
        <w:rPr>
          <w:rFonts w:asciiTheme="majorBidi" w:hAnsiTheme="majorBidi" w:cstheme="majorBidi"/>
          <w:sz w:val="24"/>
          <w:szCs w:val="24"/>
          <w:lang w:bidi="ar-DZ"/>
        </w:rPr>
        <w:t>heures</w:t>
      </w:r>
      <w:r w:rsidRPr="00585F63">
        <w:rPr>
          <w:rFonts w:asciiTheme="majorBidi" w:hAnsiTheme="majorBidi" w:cstheme="majorBidi"/>
          <w:sz w:val="24"/>
          <w:szCs w:val="24"/>
          <w:lang w:bidi="ar-DZ"/>
        </w:rPr>
        <w:t xml:space="preserve">, </w:t>
      </w:r>
      <w:r w:rsidR="005E0C0E">
        <w:rPr>
          <w:rFonts w:asciiTheme="majorBidi" w:hAnsiTheme="majorBidi" w:cstheme="majorBidi"/>
          <w:sz w:val="24"/>
          <w:szCs w:val="24"/>
          <w:lang w:bidi="ar-DZ"/>
        </w:rPr>
        <w:t>cette sortie</w:t>
      </w:r>
      <w:r w:rsidRPr="00585F63">
        <w:rPr>
          <w:rFonts w:asciiTheme="majorBidi" w:hAnsiTheme="majorBidi" w:cstheme="majorBidi"/>
          <w:sz w:val="24"/>
          <w:szCs w:val="24"/>
          <w:lang w:bidi="ar-DZ"/>
        </w:rPr>
        <w:t xml:space="preserve"> sera considéré</w:t>
      </w:r>
      <w:r w:rsidR="005E0C0E">
        <w:rPr>
          <w:rFonts w:asciiTheme="majorBidi" w:hAnsiTheme="majorBidi" w:cstheme="majorBidi"/>
          <w:sz w:val="24"/>
          <w:szCs w:val="24"/>
          <w:lang w:bidi="ar-DZ"/>
        </w:rPr>
        <w:t>e</w:t>
      </w:r>
      <w:r w:rsidRPr="00585F63">
        <w:rPr>
          <w:rFonts w:asciiTheme="majorBidi" w:hAnsiTheme="majorBidi" w:cstheme="majorBidi"/>
          <w:sz w:val="24"/>
          <w:szCs w:val="24"/>
          <w:lang w:bidi="ar-DZ"/>
        </w:rPr>
        <w:t xml:space="preserve"> comme une sortie régulière</w:t>
      </w:r>
      <w:r w:rsidR="005E0C0E">
        <w:rPr>
          <w:rFonts w:asciiTheme="majorBidi" w:hAnsiTheme="majorBidi" w:cstheme="majorBidi"/>
          <w:sz w:val="24"/>
          <w:szCs w:val="24"/>
          <w:lang w:bidi="ar-DZ"/>
        </w:rPr>
        <w:t>,</w:t>
      </w:r>
      <w:r w:rsidRPr="00585F63">
        <w:rPr>
          <w:rFonts w:asciiTheme="majorBidi" w:hAnsiTheme="majorBidi" w:cstheme="majorBidi"/>
          <w:sz w:val="24"/>
          <w:szCs w:val="24"/>
          <w:lang w:bidi="ar-DZ"/>
        </w:rPr>
        <w:t xml:space="preserve"> </w:t>
      </w:r>
      <w:r w:rsidR="005E0C0E">
        <w:rPr>
          <w:rFonts w:asciiTheme="majorBidi" w:hAnsiTheme="majorBidi" w:cstheme="majorBidi"/>
          <w:sz w:val="24"/>
          <w:szCs w:val="24"/>
          <w:lang w:bidi="ar-DZ"/>
        </w:rPr>
        <w:t>qui nécessite</w:t>
      </w:r>
      <w:r w:rsidRPr="00585F63">
        <w:rPr>
          <w:rFonts w:asciiTheme="majorBidi" w:hAnsiTheme="majorBidi" w:cstheme="majorBidi"/>
          <w:sz w:val="24"/>
          <w:szCs w:val="24"/>
          <w:lang w:bidi="ar-DZ"/>
        </w:rPr>
        <w:t xml:space="preserve"> un </w:t>
      </w:r>
      <w:r w:rsidR="005E0C0E">
        <w:rPr>
          <w:rFonts w:asciiTheme="majorBidi" w:hAnsiTheme="majorBidi" w:cstheme="majorBidi"/>
          <w:sz w:val="24"/>
          <w:szCs w:val="24"/>
          <w:lang w:bidi="ar-DZ"/>
        </w:rPr>
        <w:t>billet de sortie</w:t>
      </w:r>
      <w:r w:rsidRPr="00585F63">
        <w:rPr>
          <w:rFonts w:asciiTheme="majorBidi" w:hAnsiTheme="majorBidi" w:cstheme="majorBidi"/>
          <w:sz w:val="24"/>
          <w:szCs w:val="24"/>
          <w:lang w:bidi="ar-DZ"/>
        </w:rPr>
        <w:t xml:space="preserve"> et un rendez-vous</w:t>
      </w:r>
      <w:r w:rsidR="005E0C0E">
        <w:rPr>
          <w:rFonts w:asciiTheme="majorBidi" w:hAnsiTheme="majorBidi" w:cstheme="majorBidi"/>
          <w:sz w:val="24"/>
          <w:szCs w:val="24"/>
          <w:lang w:bidi="ar-DZ"/>
        </w:rPr>
        <w:t xml:space="preserve"> vers le service d’hospitalisation</w:t>
      </w:r>
      <w:r w:rsidRPr="00585F63">
        <w:rPr>
          <w:rFonts w:asciiTheme="majorBidi" w:hAnsiTheme="majorBidi" w:cstheme="majorBidi"/>
          <w:sz w:val="24"/>
          <w:szCs w:val="24"/>
          <w:lang w:bidi="ar-DZ"/>
        </w:rPr>
        <w:t xml:space="preserve">. </w:t>
      </w:r>
    </w:p>
    <w:p w14:paraId="4C4B8608" w14:textId="77777777" w:rsidR="008E742D" w:rsidRDefault="005E0C0E" w:rsidP="00D506E2">
      <w:pPr>
        <w:rPr>
          <w:rFonts w:asciiTheme="majorBidi" w:hAnsiTheme="majorBidi" w:cstheme="majorBidi"/>
          <w:sz w:val="24"/>
          <w:szCs w:val="24"/>
          <w:lang w:bidi="ar-DZ"/>
        </w:rPr>
      </w:pPr>
      <w:r>
        <w:rPr>
          <w:rFonts w:asciiTheme="majorBidi" w:hAnsiTheme="majorBidi" w:cstheme="majorBidi"/>
          <w:sz w:val="24"/>
          <w:szCs w:val="24"/>
          <w:lang w:bidi="ar-DZ"/>
        </w:rPr>
        <w:t>S</w:t>
      </w:r>
      <w:r w:rsidRPr="00852D32">
        <w:rPr>
          <w:rFonts w:asciiTheme="majorBidi" w:hAnsiTheme="majorBidi" w:cstheme="majorBidi"/>
          <w:sz w:val="24"/>
          <w:szCs w:val="24"/>
          <w:lang w:bidi="ar-DZ"/>
        </w:rPr>
        <w:t xml:space="preserve">'il s'agissait d'une urgence </w:t>
      </w:r>
      <w:r>
        <w:rPr>
          <w:rFonts w:asciiTheme="majorBidi" w:hAnsiTheme="majorBidi" w:cstheme="majorBidi"/>
          <w:sz w:val="24"/>
          <w:szCs w:val="24"/>
          <w:lang w:bidi="ar-DZ"/>
        </w:rPr>
        <w:t>qui ne pouvait pas être traitée dans c</w:t>
      </w:r>
      <w:r w:rsidRPr="00852D32">
        <w:rPr>
          <w:rFonts w:asciiTheme="majorBidi" w:hAnsiTheme="majorBidi" w:cstheme="majorBidi"/>
          <w:sz w:val="24"/>
          <w:szCs w:val="24"/>
          <w:lang w:bidi="ar-DZ"/>
        </w:rPr>
        <w:t>e service, il serait évacué</w:t>
      </w:r>
      <w:r w:rsidR="00D506E2">
        <w:rPr>
          <w:rFonts w:asciiTheme="majorBidi" w:hAnsiTheme="majorBidi" w:cstheme="majorBidi"/>
          <w:sz w:val="24"/>
          <w:szCs w:val="24"/>
          <w:lang w:bidi="ar-DZ"/>
        </w:rPr>
        <w:t>,</w:t>
      </w:r>
      <w:r w:rsidRPr="00852D32">
        <w:rPr>
          <w:rFonts w:asciiTheme="majorBidi" w:hAnsiTheme="majorBidi" w:cstheme="majorBidi"/>
          <w:sz w:val="24"/>
          <w:szCs w:val="24"/>
          <w:lang w:bidi="ar-DZ"/>
        </w:rPr>
        <w:t xml:space="preserve"> selon </w:t>
      </w:r>
      <w:r>
        <w:rPr>
          <w:rFonts w:asciiTheme="majorBidi" w:hAnsiTheme="majorBidi" w:cstheme="majorBidi"/>
          <w:sz w:val="24"/>
          <w:szCs w:val="24"/>
          <w:lang w:bidi="ar-DZ"/>
        </w:rPr>
        <w:t>son état</w:t>
      </w:r>
      <w:r w:rsidR="00D506E2">
        <w:rPr>
          <w:rFonts w:asciiTheme="majorBidi" w:hAnsiTheme="majorBidi" w:cstheme="majorBidi"/>
          <w:sz w:val="24"/>
          <w:szCs w:val="24"/>
          <w:lang w:bidi="ar-DZ"/>
        </w:rPr>
        <w:t>,</w:t>
      </w:r>
      <w:r w:rsidRPr="00852D32">
        <w:rPr>
          <w:rFonts w:asciiTheme="majorBidi" w:hAnsiTheme="majorBidi" w:cstheme="majorBidi"/>
          <w:sz w:val="24"/>
          <w:szCs w:val="24"/>
          <w:lang w:bidi="ar-DZ"/>
        </w:rPr>
        <w:t xml:space="preserve"> avec</w:t>
      </w:r>
      <w:r w:rsidR="00D506E2">
        <w:rPr>
          <w:rFonts w:asciiTheme="majorBidi" w:hAnsiTheme="majorBidi" w:cstheme="majorBidi"/>
          <w:sz w:val="24"/>
          <w:szCs w:val="24"/>
          <w:lang w:bidi="ar-DZ"/>
        </w:rPr>
        <w:t xml:space="preserve"> </w:t>
      </w:r>
      <w:r w:rsidRPr="00852D32">
        <w:rPr>
          <w:rFonts w:asciiTheme="majorBidi" w:hAnsiTheme="majorBidi" w:cstheme="majorBidi"/>
          <w:sz w:val="24"/>
          <w:szCs w:val="24"/>
          <w:lang w:bidi="ar-DZ"/>
        </w:rPr>
        <w:t>une a</w:t>
      </w:r>
      <w:r>
        <w:rPr>
          <w:rFonts w:asciiTheme="majorBidi" w:hAnsiTheme="majorBidi" w:cstheme="majorBidi"/>
          <w:sz w:val="24"/>
          <w:szCs w:val="24"/>
          <w:lang w:bidi="ar-DZ"/>
        </w:rPr>
        <w:t>m</w:t>
      </w:r>
      <w:r w:rsidRPr="00852D32">
        <w:rPr>
          <w:rFonts w:asciiTheme="majorBidi" w:hAnsiTheme="majorBidi" w:cstheme="majorBidi"/>
          <w:sz w:val="24"/>
          <w:szCs w:val="24"/>
          <w:lang w:bidi="ar-DZ"/>
        </w:rPr>
        <w:t xml:space="preserve">bulance s'il n'était pas transportable, sinon le </w:t>
      </w:r>
      <w:r>
        <w:rPr>
          <w:rFonts w:asciiTheme="majorBidi" w:hAnsiTheme="majorBidi" w:cstheme="majorBidi"/>
          <w:sz w:val="24"/>
          <w:szCs w:val="24"/>
          <w:lang w:bidi="ar-DZ"/>
        </w:rPr>
        <w:t>médecin</w:t>
      </w:r>
      <w:r w:rsidRPr="00852D32">
        <w:rPr>
          <w:rFonts w:asciiTheme="majorBidi" w:hAnsiTheme="majorBidi" w:cstheme="majorBidi"/>
          <w:sz w:val="24"/>
          <w:szCs w:val="24"/>
          <w:lang w:bidi="ar-DZ"/>
        </w:rPr>
        <w:t xml:space="preserve"> </w:t>
      </w:r>
      <w:r w:rsidR="008F19C1">
        <w:rPr>
          <w:rFonts w:asciiTheme="majorBidi" w:hAnsiTheme="majorBidi" w:cstheme="majorBidi"/>
          <w:sz w:val="24"/>
          <w:szCs w:val="24"/>
          <w:lang w:bidi="ar-DZ"/>
        </w:rPr>
        <w:t>re</w:t>
      </w:r>
      <w:r>
        <w:rPr>
          <w:rFonts w:asciiTheme="majorBidi" w:hAnsiTheme="majorBidi" w:cstheme="majorBidi"/>
          <w:sz w:val="24"/>
          <w:szCs w:val="24"/>
          <w:lang w:bidi="ar-DZ"/>
        </w:rPr>
        <w:t xml:space="preserve">sponsable de la salle, </w:t>
      </w:r>
      <w:r w:rsidRPr="00852D32">
        <w:rPr>
          <w:rFonts w:asciiTheme="majorBidi" w:hAnsiTheme="majorBidi" w:cstheme="majorBidi"/>
          <w:sz w:val="24"/>
          <w:szCs w:val="24"/>
          <w:lang w:bidi="ar-DZ"/>
        </w:rPr>
        <w:t>lui écrirait une lettre d'orientation.</w:t>
      </w:r>
      <w:r w:rsidR="00585F63" w:rsidRPr="00585F63">
        <w:rPr>
          <w:rFonts w:asciiTheme="majorBidi" w:hAnsiTheme="majorBidi" w:cstheme="majorBidi"/>
          <w:sz w:val="24"/>
          <w:szCs w:val="24"/>
          <w:lang w:bidi="ar-DZ"/>
        </w:rPr>
        <w:t xml:space="preserve"> </w:t>
      </w:r>
    </w:p>
    <w:p w14:paraId="0861BF9F" w14:textId="77777777" w:rsidR="00821416" w:rsidRDefault="00ED27C9" w:rsidP="00252596">
      <w:pPr>
        <w:rPr>
          <w:rFonts w:asciiTheme="majorBidi" w:hAnsiTheme="majorBidi" w:cstheme="majorBidi"/>
          <w:sz w:val="24"/>
          <w:szCs w:val="24"/>
          <w:lang w:bidi="ar-DZ"/>
        </w:rPr>
      </w:pPr>
      <w:r>
        <w:rPr>
          <w:rFonts w:asciiTheme="majorBidi" w:hAnsiTheme="majorBidi" w:cstheme="majorBidi"/>
          <w:sz w:val="24"/>
          <w:szCs w:val="24"/>
          <w:lang w:bidi="ar-DZ"/>
        </w:rPr>
        <w:t>L</w:t>
      </w:r>
      <w:r w:rsidR="005E0C0E">
        <w:rPr>
          <w:rFonts w:asciiTheme="majorBidi" w:hAnsiTheme="majorBidi" w:cstheme="majorBidi"/>
          <w:sz w:val="24"/>
          <w:szCs w:val="24"/>
          <w:lang w:bidi="ar-DZ"/>
        </w:rPr>
        <w:t>’équipe qui s’occupe du patient</w:t>
      </w:r>
      <w:r w:rsidR="00585F63" w:rsidRPr="00585F63">
        <w:rPr>
          <w:rFonts w:asciiTheme="majorBidi" w:hAnsiTheme="majorBidi" w:cstheme="majorBidi"/>
          <w:sz w:val="24"/>
          <w:szCs w:val="24"/>
          <w:lang w:bidi="ar-DZ"/>
        </w:rPr>
        <w:t xml:space="preserve"> notera dans tous les documents</w:t>
      </w:r>
      <w:r w:rsidR="00252596">
        <w:rPr>
          <w:rFonts w:asciiTheme="majorBidi" w:hAnsiTheme="majorBidi" w:cstheme="majorBidi"/>
          <w:sz w:val="24"/>
          <w:szCs w:val="24"/>
          <w:lang w:bidi="ar-DZ"/>
        </w:rPr>
        <w:t>, les informations de sa sortie</w:t>
      </w:r>
      <w:r w:rsidR="00585F63" w:rsidRPr="00585F63">
        <w:rPr>
          <w:rFonts w:asciiTheme="majorBidi" w:hAnsiTheme="majorBidi" w:cstheme="majorBidi"/>
          <w:sz w:val="24"/>
          <w:szCs w:val="24"/>
          <w:lang w:bidi="ar-DZ"/>
        </w:rPr>
        <w:t xml:space="preserve"> avant de </w:t>
      </w:r>
      <w:r>
        <w:rPr>
          <w:rFonts w:asciiTheme="majorBidi" w:hAnsiTheme="majorBidi" w:cstheme="majorBidi"/>
          <w:sz w:val="24"/>
          <w:szCs w:val="24"/>
          <w:lang w:bidi="ar-DZ"/>
        </w:rPr>
        <w:t>lui</w:t>
      </w:r>
      <w:r w:rsidR="005E0C0E">
        <w:rPr>
          <w:rFonts w:asciiTheme="majorBidi" w:hAnsiTheme="majorBidi" w:cstheme="majorBidi"/>
          <w:sz w:val="24"/>
          <w:szCs w:val="24"/>
          <w:lang w:bidi="ar-DZ"/>
        </w:rPr>
        <w:t xml:space="preserve"> </w:t>
      </w:r>
      <w:r w:rsidR="00585F63" w:rsidRPr="00585F63">
        <w:rPr>
          <w:rFonts w:asciiTheme="majorBidi" w:hAnsiTheme="majorBidi" w:cstheme="majorBidi"/>
          <w:sz w:val="24"/>
          <w:szCs w:val="24"/>
          <w:lang w:bidi="ar-DZ"/>
        </w:rPr>
        <w:t>libérer.</w:t>
      </w:r>
    </w:p>
    <w:p w14:paraId="2900DAA7" w14:textId="77777777" w:rsidR="00EF3778" w:rsidRDefault="00EF3778" w:rsidP="00252596">
      <w:pPr>
        <w:rPr>
          <w:rFonts w:asciiTheme="majorBidi" w:hAnsiTheme="majorBidi" w:cstheme="majorBidi"/>
          <w:sz w:val="24"/>
          <w:szCs w:val="24"/>
          <w:lang w:bidi="ar-DZ"/>
        </w:rPr>
      </w:pPr>
    </w:p>
    <w:p w14:paraId="20D112BC" w14:textId="77777777" w:rsidR="00EF3778" w:rsidRDefault="00EF3778" w:rsidP="00252596">
      <w:pPr>
        <w:rPr>
          <w:rFonts w:asciiTheme="majorBidi" w:hAnsiTheme="majorBidi" w:cstheme="majorBidi"/>
          <w:sz w:val="24"/>
          <w:szCs w:val="24"/>
          <w:lang w:bidi="ar-DZ"/>
        </w:rPr>
      </w:pPr>
    </w:p>
    <w:p w14:paraId="0FC87684" w14:textId="77777777" w:rsidR="00EF3778" w:rsidRPr="00EF3778" w:rsidRDefault="00EF3778" w:rsidP="00EF3778">
      <w:pPr>
        <w:rPr>
          <w:rFonts w:asciiTheme="majorBidi" w:hAnsiTheme="majorBidi" w:cstheme="majorBidi"/>
          <w:b/>
          <w:bCs/>
          <w:sz w:val="32"/>
          <w:szCs w:val="32"/>
        </w:rPr>
      </w:pPr>
      <w:r>
        <w:rPr>
          <w:rFonts w:asciiTheme="majorBidi" w:hAnsiTheme="majorBidi" w:cstheme="majorBidi"/>
          <w:b/>
          <w:bCs/>
          <w:sz w:val="32"/>
          <w:szCs w:val="32"/>
        </w:rPr>
        <w:lastRenderedPageBreak/>
        <w:t xml:space="preserve">2.9. </w:t>
      </w:r>
      <w:r w:rsidRPr="00EF3778">
        <w:rPr>
          <w:rFonts w:asciiTheme="majorBidi" w:hAnsiTheme="majorBidi" w:cstheme="majorBidi"/>
          <w:b/>
          <w:bCs/>
          <w:sz w:val="32"/>
          <w:szCs w:val="32"/>
        </w:rPr>
        <w:t>Etude des documents</w:t>
      </w:r>
      <w:r w:rsidR="00497F6B">
        <w:rPr>
          <w:rFonts w:asciiTheme="majorBidi" w:hAnsiTheme="majorBidi" w:cstheme="majorBidi"/>
          <w:b/>
          <w:bCs/>
          <w:sz w:val="32"/>
          <w:szCs w:val="32"/>
        </w:rPr>
        <w:t> :</w:t>
      </w:r>
    </w:p>
    <w:tbl>
      <w:tblPr>
        <w:tblStyle w:val="TableauGrille4-Accentuation5"/>
        <w:tblpPr w:leftFromText="141" w:rightFromText="141" w:vertAnchor="text" w:horzAnchor="margin" w:tblpXSpec="center" w:tblpY="439"/>
        <w:tblW w:w="11146" w:type="dxa"/>
        <w:tblLayout w:type="fixed"/>
        <w:tblLook w:val="04A0" w:firstRow="1" w:lastRow="0" w:firstColumn="1" w:lastColumn="0" w:noHBand="0" w:noVBand="1"/>
      </w:tblPr>
      <w:tblGrid>
        <w:gridCol w:w="2127"/>
        <w:gridCol w:w="1470"/>
        <w:gridCol w:w="1879"/>
        <w:gridCol w:w="2346"/>
        <w:gridCol w:w="1662"/>
        <w:gridCol w:w="1662"/>
      </w:tblGrid>
      <w:tr w:rsidR="00EF3778" w:rsidRPr="00570027" w14:paraId="03FBD6D8" w14:textId="77777777" w:rsidTr="00EF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8774C9E" w14:textId="77777777" w:rsidR="00EF3778" w:rsidRPr="00570027" w:rsidRDefault="00EF3778" w:rsidP="00EF3778">
            <w:pPr>
              <w:jc w:val="center"/>
              <w:rPr>
                <w:rFonts w:asciiTheme="majorBidi" w:hAnsiTheme="majorBidi" w:cstheme="majorBidi"/>
                <w:b w:val="0"/>
                <w:bCs w:val="0"/>
                <w:sz w:val="28"/>
                <w:szCs w:val="28"/>
              </w:rPr>
            </w:pPr>
            <w:r w:rsidRPr="00570027">
              <w:rPr>
                <w:rFonts w:asciiTheme="majorBidi" w:hAnsiTheme="majorBidi" w:cstheme="majorBidi"/>
                <w:b w:val="0"/>
                <w:bCs w:val="0"/>
                <w:sz w:val="28"/>
                <w:szCs w:val="28"/>
              </w:rPr>
              <w:t>Nom du registre</w:t>
            </w:r>
          </w:p>
        </w:tc>
        <w:tc>
          <w:tcPr>
            <w:tcW w:w="1470" w:type="dxa"/>
            <w:vAlign w:val="center"/>
          </w:tcPr>
          <w:p w14:paraId="33C318C0"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Créateur</w:t>
            </w:r>
          </w:p>
        </w:tc>
        <w:tc>
          <w:tcPr>
            <w:tcW w:w="1879" w:type="dxa"/>
            <w:vAlign w:val="center"/>
          </w:tcPr>
          <w:p w14:paraId="5E993EF0"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Service</w:t>
            </w:r>
          </w:p>
        </w:tc>
        <w:tc>
          <w:tcPr>
            <w:tcW w:w="2346" w:type="dxa"/>
            <w:vAlign w:val="center"/>
          </w:tcPr>
          <w:p w14:paraId="38105814"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Utilité</w:t>
            </w:r>
          </w:p>
        </w:tc>
        <w:tc>
          <w:tcPr>
            <w:tcW w:w="3324" w:type="dxa"/>
            <w:gridSpan w:val="2"/>
            <w:vAlign w:val="center"/>
          </w:tcPr>
          <w:p w14:paraId="660FB767"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C</w:t>
            </w:r>
            <w:r w:rsidRPr="00570027">
              <w:rPr>
                <w:rFonts w:asciiTheme="majorBidi" w:hAnsiTheme="majorBidi" w:cstheme="majorBidi"/>
                <w:b w:val="0"/>
                <w:bCs w:val="0"/>
                <w:sz w:val="28"/>
                <w:szCs w:val="28"/>
              </w:rPr>
              <w:t>hamps</w:t>
            </w:r>
          </w:p>
        </w:tc>
      </w:tr>
      <w:tr w:rsidR="00EF3778" w:rsidRPr="00570027" w14:paraId="6C8F4946"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6F6DC993" w14:textId="77777777" w:rsidR="00EF3778" w:rsidRPr="00570027" w:rsidRDefault="00EF3778" w:rsidP="00EF3778">
            <w:pPr>
              <w:jc w:val="center"/>
              <w:rPr>
                <w:rFonts w:asciiTheme="majorBidi" w:hAnsiTheme="majorBidi" w:cstheme="majorBidi"/>
                <w:b w:val="0"/>
                <w:bCs w:val="0"/>
                <w:sz w:val="24"/>
                <w:szCs w:val="24"/>
              </w:rPr>
            </w:pPr>
            <w:r w:rsidRPr="00570027">
              <w:rPr>
                <w:rFonts w:asciiTheme="majorBidi" w:hAnsiTheme="majorBidi" w:cstheme="majorBidi"/>
                <w:b w:val="0"/>
                <w:bCs w:val="0"/>
                <w:color w:val="000000"/>
                <w:sz w:val="24"/>
                <w:szCs w:val="24"/>
              </w:rPr>
              <w:t>Registre réception</w:t>
            </w:r>
          </w:p>
        </w:tc>
        <w:tc>
          <w:tcPr>
            <w:tcW w:w="1470" w:type="dxa"/>
            <w:vMerge w:val="restart"/>
            <w:vAlign w:val="center"/>
          </w:tcPr>
          <w:p w14:paraId="61DAF39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Secrétaire à la réception</w:t>
            </w:r>
          </w:p>
        </w:tc>
        <w:tc>
          <w:tcPr>
            <w:tcW w:w="1879" w:type="dxa"/>
            <w:vMerge w:val="restart"/>
            <w:vAlign w:val="center"/>
          </w:tcPr>
          <w:p w14:paraId="27BF534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Urgence (consultation)</w:t>
            </w:r>
          </w:p>
        </w:tc>
        <w:tc>
          <w:tcPr>
            <w:tcW w:w="2346" w:type="dxa"/>
            <w:vMerge w:val="restart"/>
            <w:vAlign w:val="center"/>
          </w:tcPr>
          <w:p w14:paraId="71E999F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le service.</w:t>
            </w:r>
          </w:p>
        </w:tc>
        <w:tc>
          <w:tcPr>
            <w:tcW w:w="3324" w:type="dxa"/>
            <w:gridSpan w:val="2"/>
            <w:vAlign w:val="center"/>
          </w:tcPr>
          <w:p w14:paraId="29C458C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3CAEB2BA"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FFAE0FD"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6962C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2A3F3E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75D018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60F86A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4E38ED53"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50B6A8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202988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8A26A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9ECF7E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2EFA27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091813C4"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8F55C2B"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7DDE7B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170F28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B8AF80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D5B0D3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07976AB"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auto"/>
            <w:vAlign w:val="center"/>
          </w:tcPr>
          <w:p w14:paraId="7BBAEC90" w14:textId="77777777" w:rsidR="00EF3778" w:rsidRPr="00570027" w:rsidRDefault="00EF3778" w:rsidP="00EF3778">
            <w:pPr>
              <w:jc w:val="center"/>
              <w:rPr>
                <w:rFonts w:asciiTheme="majorBidi" w:hAnsiTheme="majorBidi" w:cstheme="majorBidi"/>
                <w:b w:val="0"/>
                <w:bCs w:val="0"/>
                <w:sz w:val="24"/>
                <w:szCs w:val="24"/>
              </w:rPr>
            </w:pPr>
            <w:r w:rsidRPr="00570027">
              <w:rPr>
                <w:rFonts w:asciiTheme="majorBidi" w:hAnsiTheme="majorBidi" w:cstheme="majorBidi"/>
                <w:b w:val="0"/>
                <w:bCs w:val="0"/>
                <w:sz w:val="24"/>
                <w:szCs w:val="24"/>
              </w:rPr>
              <w:t>Registre consultation simple</w:t>
            </w:r>
          </w:p>
        </w:tc>
        <w:tc>
          <w:tcPr>
            <w:tcW w:w="1470" w:type="dxa"/>
            <w:vMerge w:val="restart"/>
            <w:shd w:val="clear" w:color="auto" w:fill="auto"/>
            <w:vAlign w:val="center"/>
          </w:tcPr>
          <w:p w14:paraId="4D12508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w:t>
            </w:r>
          </w:p>
        </w:tc>
        <w:tc>
          <w:tcPr>
            <w:tcW w:w="1879" w:type="dxa"/>
            <w:vMerge w:val="restart"/>
            <w:shd w:val="clear" w:color="auto" w:fill="auto"/>
            <w:vAlign w:val="center"/>
          </w:tcPr>
          <w:p w14:paraId="52A7A9B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Box de consultation simple</w:t>
            </w:r>
          </w:p>
        </w:tc>
        <w:tc>
          <w:tcPr>
            <w:tcW w:w="2346" w:type="dxa"/>
            <w:vMerge w:val="restart"/>
            <w:shd w:val="clear" w:color="auto" w:fill="auto"/>
            <w:vAlign w:val="center"/>
          </w:tcPr>
          <w:p w14:paraId="0526186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le box.</w:t>
            </w:r>
          </w:p>
        </w:tc>
        <w:tc>
          <w:tcPr>
            <w:tcW w:w="3324" w:type="dxa"/>
            <w:gridSpan w:val="2"/>
            <w:vAlign w:val="center"/>
          </w:tcPr>
          <w:p w14:paraId="2182581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306809DC"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6ECA4693"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6102680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345E448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1F78341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173BEB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2DB95340"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224F0A2D"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4D461E3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1602E55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0825635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D6102E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64A2731F"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39BB9757"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6CA9BD5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46D0CF0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53A30A1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0C730A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6C13634D"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47276126"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4CC6D66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031D1BD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0EC1034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DA8B42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motif</w:t>
            </w:r>
          </w:p>
        </w:tc>
      </w:tr>
      <w:tr w:rsidR="00EF3778" w:rsidRPr="00570027" w14:paraId="6D03756D"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vAlign w:val="center"/>
          </w:tcPr>
          <w:p w14:paraId="3ED570D7" w14:textId="77777777" w:rsidR="00EF3778" w:rsidRPr="00570027" w:rsidRDefault="00EF3778" w:rsidP="00EF3778">
            <w:pPr>
              <w:jc w:val="center"/>
              <w:rPr>
                <w:rFonts w:asciiTheme="majorBidi" w:hAnsiTheme="majorBidi" w:cstheme="majorBidi"/>
                <w:sz w:val="24"/>
                <w:szCs w:val="24"/>
              </w:rPr>
            </w:pPr>
          </w:p>
        </w:tc>
        <w:tc>
          <w:tcPr>
            <w:tcW w:w="1470" w:type="dxa"/>
            <w:vMerge/>
            <w:shd w:val="clear" w:color="auto" w:fill="auto"/>
            <w:vAlign w:val="center"/>
          </w:tcPr>
          <w:p w14:paraId="1D56C9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auto"/>
            <w:vAlign w:val="center"/>
          </w:tcPr>
          <w:p w14:paraId="2574E5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auto"/>
            <w:vAlign w:val="center"/>
          </w:tcPr>
          <w:p w14:paraId="10A5072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610C93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66AC7F91"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8BCD6E0" w14:textId="77777777" w:rsidR="00EF3778" w:rsidRPr="00570027" w:rsidRDefault="00EF3778" w:rsidP="00EF3778">
            <w:pPr>
              <w:jc w:val="center"/>
              <w:rPr>
                <w:rFonts w:asciiTheme="majorBidi" w:hAnsiTheme="majorBidi" w:cstheme="majorBidi"/>
                <w:b w:val="0"/>
                <w:bCs w:val="0"/>
                <w:color w:val="000000"/>
                <w:sz w:val="24"/>
                <w:szCs w:val="24"/>
              </w:rPr>
            </w:pPr>
            <w:r w:rsidRPr="00570027">
              <w:rPr>
                <w:rFonts w:asciiTheme="majorBidi" w:hAnsiTheme="majorBidi" w:cstheme="majorBidi"/>
                <w:b w:val="0"/>
                <w:bCs w:val="0"/>
                <w:color w:val="000000"/>
                <w:sz w:val="24"/>
                <w:szCs w:val="24"/>
              </w:rPr>
              <w:t>Registre consultation spécialisé</w:t>
            </w:r>
          </w:p>
        </w:tc>
        <w:tc>
          <w:tcPr>
            <w:tcW w:w="1470" w:type="dxa"/>
            <w:vMerge w:val="restart"/>
            <w:vAlign w:val="center"/>
          </w:tcPr>
          <w:p w14:paraId="3F8C280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w:t>
            </w:r>
          </w:p>
        </w:tc>
        <w:tc>
          <w:tcPr>
            <w:tcW w:w="1879" w:type="dxa"/>
            <w:vMerge w:val="restart"/>
            <w:vAlign w:val="center"/>
          </w:tcPr>
          <w:p w14:paraId="7EE7F6B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Box de consultation spécialisé</w:t>
            </w:r>
          </w:p>
        </w:tc>
        <w:tc>
          <w:tcPr>
            <w:tcW w:w="2346" w:type="dxa"/>
            <w:vMerge w:val="restart"/>
            <w:vAlign w:val="center"/>
          </w:tcPr>
          <w:p w14:paraId="23F0E5C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le box.</w:t>
            </w:r>
          </w:p>
        </w:tc>
        <w:tc>
          <w:tcPr>
            <w:tcW w:w="3324" w:type="dxa"/>
            <w:gridSpan w:val="2"/>
            <w:vAlign w:val="center"/>
          </w:tcPr>
          <w:p w14:paraId="6BACFE8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583280A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2A6BC50"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1930C5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114D908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7AE152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C6E8D6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650AD9C"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47E6C46"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10C78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67B3DC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0FDDDF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6397BD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614AD80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02136F5"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545FD1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490B3C0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F0A251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33CDF2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0FF4AD5B"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F4E691A"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4E22B4C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247E283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D8708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861187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758133A4" w14:textId="77777777" w:rsidTr="00EF3778">
        <w:trPr>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8AB35E7" w14:textId="77777777" w:rsidR="00EF3778" w:rsidRPr="00570027" w:rsidRDefault="00EF3778" w:rsidP="00EF3778">
            <w:pPr>
              <w:jc w:val="center"/>
              <w:rPr>
                <w:rFonts w:asciiTheme="majorBidi" w:hAnsiTheme="majorBidi" w:cstheme="majorBidi"/>
                <w:b w:val="0"/>
                <w:bCs w:val="0"/>
                <w:color w:val="000000"/>
                <w:sz w:val="24"/>
                <w:szCs w:val="24"/>
              </w:rPr>
            </w:pPr>
            <w:r w:rsidRPr="00570027">
              <w:rPr>
                <w:rFonts w:asciiTheme="majorBidi" w:hAnsiTheme="majorBidi" w:cstheme="majorBidi"/>
                <w:b w:val="0"/>
                <w:bCs w:val="0"/>
                <w:color w:val="000000"/>
                <w:sz w:val="24"/>
                <w:szCs w:val="24"/>
              </w:rPr>
              <w:t>Registre salle de soin</w:t>
            </w:r>
          </w:p>
        </w:tc>
        <w:tc>
          <w:tcPr>
            <w:tcW w:w="1470" w:type="dxa"/>
            <w:vMerge w:val="restart"/>
            <w:vAlign w:val="center"/>
          </w:tcPr>
          <w:p w14:paraId="1B3FC17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Médecin/infirmier</w:t>
            </w:r>
          </w:p>
        </w:tc>
        <w:tc>
          <w:tcPr>
            <w:tcW w:w="1879" w:type="dxa"/>
            <w:vMerge w:val="restart"/>
            <w:vAlign w:val="center"/>
          </w:tcPr>
          <w:p w14:paraId="77ED2D2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salle de soin</w:t>
            </w:r>
          </w:p>
          <w:p w14:paraId="60E9D282" w14:textId="77777777" w:rsidR="00EF3778" w:rsidRPr="00E30FB5" w:rsidRDefault="00EF3778" w:rsidP="00EF377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46" w:type="dxa"/>
            <w:vMerge w:val="restart"/>
            <w:vAlign w:val="center"/>
          </w:tcPr>
          <w:p w14:paraId="053DBEF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Enregistrement des informations de tous patients entrant dans la salle.</w:t>
            </w:r>
          </w:p>
        </w:tc>
        <w:tc>
          <w:tcPr>
            <w:tcW w:w="3324" w:type="dxa"/>
            <w:gridSpan w:val="2"/>
            <w:vAlign w:val="center"/>
          </w:tcPr>
          <w:p w14:paraId="2CD4A9C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F0F8AEF"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8A7154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CE965E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0F7C9B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D01D65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A89445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989F4E3"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251B7B0"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14008BA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3F9EEF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651692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C3BB48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4507B5F1"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C8491BD"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4D7E15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8EDA79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04340E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F1D606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4AF81FC"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3DBC1AE"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0A215F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53171D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4E8CEB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24E661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activité</w:t>
            </w:r>
          </w:p>
        </w:tc>
      </w:tr>
      <w:tr w:rsidR="00EF3778" w:rsidRPr="00570027" w14:paraId="3A400938" w14:textId="77777777" w:rsidTr="00EF3778">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7C1A5D29" w14:textId="77777777" w:rsidR="00EF3778" w:rsidRPr="00570027" w:rsidRDefault="00EF3778" w:rsidP="00EF3778">
            <w:pPr>
              <w:jc w:val="center"/>
              <w:rPr>
                <w:rFonts w:asciiTheme="majorBidi" w:hAnsiTheme="majorBidi" w:cstheme="majorBidi"/>
                <w:b w:val="0"/>
                <w:bCs w:val="0"/>
                <w:color w:val="000000"/>
                <w:sz w:val="24"/>
                <w:szCs w:val="24"/>
              </w:rPr>
            </w:pPr>
            <w:r w:rsidRPr="00570027">
              <w:rPr>
                <w:rFonts w:asciiTheme="majorBidi" w:hAnsiTheme="majorBidi" w:cstheme="majorBidi"/>
                <w:b w:val="0"/>
                <w:bCs w:val="0"/>
                <w:color w:val="000000"/>
                <w:sz w:val="24"/>
                <w:szCs w:val="24"/>
              </w:rPr>
              <w:t>Registre rendez-vous</w:t>
            </w:r>
          </w:p>
        </w:tc>
        <w:tc>
          <w:tcPr>
            <w:tcW w:w="1470" w:type="dxa"/>
            <w:vMerge w:val="restart"/>
            <w:vAlign w:val="center"/>
          </w:tcPr>
          <w:p w14:paraId="1A74EC1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Médecin</w:t>
            </w:r>
          </w:p>
        </w:tc>
        <w:tc>
          <w:tcPr>
            <w:tcW w:w="1879" w:type="dxa"/>
            <w:vMerge w:val="restart"/>
            <w:vAlign w:val="center"/>
          </w:tcPr>
          <w:p w14:paraId="12916A4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Box de consultation spécialisé</w:t>
            </w:r>
          </w:p>
        </w:tc>
        <w:tc>
          <w:tcPr>
            <w:tcW w:w="2346" w:type="dxa"/>
            <w:vMerge w:val="restart"/>
            <w:vAlign w:val="center"/>
          </w:tcPr>
          <w:p w14:paraId="6FA5C87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Enregistrer les RDV des prochaines consultations</w:t>
            </w:r>
          </w:p>
        </w:tc>
        <w:tc>
          <w:tcPr>
            <w:tcW w:w="3324" w:type="dxa"/>
            <w:gridSpan w:val="2"/>
            <w:vAlign w:val="center"/>
          </w:tcPr>
          <w:p w14:paraId="4607F49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4B1D0B14"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5AE8F8C"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4C5BE6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41267FB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CFF34F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5A020F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8BCDF70"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43EE152"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B56E59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FB2099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C2815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8BD143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327A7F4D"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0D4AFA5"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A630C4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4DA061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B293A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7BA55C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D0163C6"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072810B"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63CD553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74A1C9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1383E0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5B1471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rendez-vous</w:t>
            </w:r>
          </w:p>
        </w:tc>
      </w:tr>
      <w:tr w:rsidR="00EF3778" w:rsidRPr="00570027" w14:paraId="6C44B6EE"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295D66BE" w14:textId="77777777" w:rsidR="00EF3778" w:rsidRPr="00E30FB5" w:rsidRDefault="00EF3778" w:rsidP="00EF3778">
            <w:pPr>
              <w:jc w:val="center"/>
              <w:rPr>
                <w:rFonts w:asciiTheme="majorBidi" w:hAnsiTheme="majorBidi" w:cstheme="majorBidi"/>
                <w:color w:val="000000"/>
                <w:sz w:val="24"/>
                <w:szCs w:val="24"/>
              </w:rPr>
            </w:pPr>
            <w:r w:rsidRPr="00E30FB5">
              <w:rPr>
                <w:rFonts w:asciiTheme="majorBidi" w:hAnsiTheme="majorBidi" w:cstheme="majorBidi"/>
                <w:b w:val="0"/>
                <w:bCs w:val="0"/>
                <w:color w:val="000000"/>
                <w:sz w:val="24"/>
                <w:szCs w:val="24"/>
              </w:rPr>
              <w:t>Registre d’hospitalisation</w:t>
            </w:r>
          </w:p>
        </w:tc>
        <w:tc>
          <w:tcPr>
            <w:tcW w:w="1470" w:type="dxa"/>
            <w:vMerge w:val="restart"/>
            <w:vAlign w:val="center"/>
          </w:tcPr>
          <w:p w14:paraId="7F3B494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Secrétaire</w:t>
            </w:r>
          </w:p>
        </w:tc>
        <w:tc>
          <w:tcPr>
            <w:tcW w:w="1879" w:type="dxa"/>
            <w:vMerge w:val="restart"/>
            <w:vAlign w:val="center"/>
          </w:tcPr>
          <w:p w14:paraId="207658B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346" w:type="dxa"/>
            <w:vMerge w:val="restart"/>
            <w:vAlign w:val="center"/>
          </w:tcPr>
          <w:p w14:paraId="773577E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Enregistrer tous les patients qui entrent et sortent du service </w:t>
            </w:r>
          </w:p>
        </w:tc>
        <w:tc>
          <w:tcPr>
            <w:tcW w:w="3324" w:type="dxa"/>
            <w:gridSpan w:val="2"/>
            <w:vAlign w:val="center"/>
          </w:tcPr>
          <w:p w14:paraId="5945F7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patient</w:t>
            </w:r>
          </w:p>
        </w:tc>
      </w:tr>
      <w:tr w:rsidR="00EF3778" w:rsidRPr="00570027" w14:paraId="46C15C64"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32AAA05" w14:textId="77777777" w:rsidR="00EF3778" w:rsidRPr="00E30FB5" w:rsidRDefault="00EF3778" w:rsidP="00EF3778">
            <w:pPr>
              <w:jc w:val="center"/>
              <w:rPr>
                <w:rFonts w:asciiTheme="majorBidi" w:hAnsiTheme="majorBidi" w:cstheme="majorBidi"/>
                <w:b w:val="0"/>
                <w:bCs w:val="0"/>
                <w:color w:val="000000"/>
                <w:sz w:val="24"/>
                <w:szCs w:val="24"/>
              </w:rPr>
            </w:pPr>
          </w:p>
        </w:tc>
        <w:tc>
          <w:tcPr>
            <w:tcW w:w="1470" w:type="dxa"/>
            <w:vMerge/>
            <w:vAlign w:val="center"/>
          </w:tcPr>
          <w:p w14:paraId="36C9487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2EE2EC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686A7C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6DF11F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7849E459"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302477E"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097D541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28109DE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08573D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AB9785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96EF405"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5CA2AE9"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77DCFAC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38E28E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FC3A97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0481C3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62336A1A"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0944AB1"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34025F9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A19DDE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D639E2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1B7C5F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058C3B05"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97A5690"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1557BA7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61992D2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C65839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D76E71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 traitant</w:t>
            </w:r>
          </w:p>
        </w:tc>
      </w:tr>
      <w:tr w:rsidR="00EF3778" w:rsidRPr="00570027" w14:paraId="44DE7A39"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FC0E463"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5606A54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8002DD9"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9EBC47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4DD9D0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016250EB"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603C4A2" w14:textId="77777777" w:rsidR="00EF3778" w:rsidRPr="00E30FB5" w:rsidRDefault="00EF3778" w:rsidP="00EF3778">
            <w:pPr>
              <w:jc w:val="center"/>
              <w:rPr>
                <w:rFonts w:asciiTheme="majorBidi" w:hAnsiTheme="majorBidi" w:cstheme="majorBidi"/>
                <w:color w:val="000000"/>
                <w:sz w:val="24"/>
                <w:szCs w:val="24"/>
              </w:rPr>
            </w:pPr>
          </w:p>
        </w:tc>
        <w:tc>
          <w:tcPr>
            <w:tcW w:w="1470" w:type="dxa"/>
            <w:vMerge/>
            <w:vAlign w:val="center"/>
          </w:tcPr>
          <w:p w14:paraId="799B523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6AE003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C4C128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D6FB43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sortie</w:t>
            </w:r>
          </w:p>
        </w:tc>
      </w:tr>
      <w:tr w:rsidR="00EF3778" w:rsidRPr="00570027" w14:paraId="7AF8C319" w14:textId="77777777" w:rsidTr="00EF3778">
        <w:trPr>
          <w:trHeight w:val="140"/>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33C70929" w14:textId="77777777" w:rsidR="00EF3778" w:rsidRDefault="00EF3778" w:rsidP="00EF3778">
            <w:pPr>
              <w:jc w:val="center"/>
              <w:rPr>
                <w:rFonts w:asciiTheme="majorBidi" w:hAnsiTheme="majorBidi" w:cstheme="majorBidi"/>
                <w:color w:val="000000"/>
                <w:sz w:val="24"/>
                <w:szCs w:val="24"/>
              </w:rPr>
            </w:pPr>
            <w:r>
              <w:rPr>
                <w:rFonts w:asciiTheme="majorBidi" w:hAnsiTheme="majorBidi" w:cstheme="majorBidi"/>
                <w:b w:val="0"/>
                <w:bCs w:val="0"/>
                <w:color w:val="000000"/>
                <w:sz w:val="24"/>
                <w:szCs w:val="24"/>
              </w:rPr>
              <w:t>Registre des sorties</w:t>
            </w:r>
          </w:p>
        </w:tc>
        <w:tc>
          <w:tcPr>
            <w:tcW w:w="1470" w:type="dxa"/>
            <w:vMerge w:val="restart"/>
            <w:shd w:val="clear" w:color="auto" w:fill="D9E2F3" w:themeFill="accent5" w:themeFillTint="33"/>
            <w:vAlign w:val="center"/>
          </w:tcPr>
          <w:p w14:paraId="75B72FC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Secrétaire</w:t>
            </w:r>
          </w:p>
        </w:tc>
        <w:tc>
          <w:tcPr>
            <w:tcW w:w="1879" w:type="dxa"/>
            <w:vMerge w:val="restart"/>
            <w:shd w:val="clear" w:color="auto" w:fill="D9E2F3" w:themeFill="accent5" w:themeFillTint="33"/>
            <w:vAlign w:val="center"/>
          </w:tcPr>
          <w:p w14:paraId="0FB1C2E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Les urgences</w:t>
            </w:r>
          </w:p>
        </w:tc>
        <w:tc>
          <w:tcPr>
            <w:tcW w:w="2346" w:type="dxa"/>
            <w:vMerge w:val="restart"/>
            <w:shd w:val="clear" w:color="auto" w:fill="D9E2F3" w:themeFill="accent5" w:themeFillTint="33"/>
            <w:vAlign w:val="center"/>
          </w:tcPr>
          <w:p w14:paraId="318DBCC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patients qui entrent et sortent du service</w:t>
            </w:r>
          </w:p>
        </w:tc>
        <w:tc>
          <w:tcPr>
            <w:tcW w:w="3324" w:type="dxa"/>
            <w:gridSpan w:val="2"/>
            <w:vAlign w:val="center"/>
          </w:tcPr>
          <w:p w14:paraId="258F067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patient</w:t>
            </w:r>
          </w:p>
        </w:tc>
      </w:tr>
      <w:tr w:rsidR="00EF3778" w:rsidRPr="00570027" w14:paraId="46DB790F" w14:textId="77777777" w:rsidTr="00EF3778">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461802E" w14:textId="77777777" w:rsidR="00EF3778" w:rsidRPr="00E30FB5" w:rsidRDefault="00EF3778" w:rsidP="00EF3778">
            <w:pPr>
              <w:jc w:val="center"/>
              <w:rPr>
                <w:rFonts w:asciiTheme="majorBidi" w:hAnsiTheme="majorBidi" w:cstheme="majorBidi"/>
                <w:b w:val="0"/>
                <w:bCs w:val="0"/>
                <w:color w:val="000000"/>
                <w:sz w:val="24"/>
                <w:szCs w:val="24"/>
              </w:rPr>
            </w:pPr>
          </w:p>
        </w:tc>
        <w:tc>
          <w:tcPr>
            <w:tcW w:w="1470" w:type="dxa"/>
            <w:vMerge/>
            <w:vAlign w:val="center"/>
          </w:tcPr>
          <w:p w14:paraId="1B7F465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7CBA6B7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B8C73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9BF318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19703FA3" w14:textId="77777777" w:rsidTr="00EF3778">
        <w:trPr>
          <w:trHeight w:val="13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6CC001B3"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1D0E1449"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402CE97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60670B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01F3C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79CFA20" w14:textId="77777777" w:rsidTr="00EF3778">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02462244"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579D3A3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45CEE33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CF07FC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163400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753D9C4F" w14:textId="77777777" w:rsidTr="00EF3778">
        <w:trPr>
          <w:trHeight w:val="13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C34A1CC"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6A2FF8D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4D69E88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30A8B7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6960B5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2F3D4F15" w14:textId="77777777" w:rsidTr="00EF3778">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7A27A35"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0F3738A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5485C3C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AB5547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976D7B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32EBF3F1" w14:textId="77777777" w:rsidTr="00EF3778">
        <w:trPr>
          <w:trHeight w:val="13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E0FB1CB"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1B24986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65F88C1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0B22A61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B4BB85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sortie</w:t>
            </w:r>
          </w:p>
        </w:tc>
      </w:tr>
      <w:tr w:rsidR="00EF3778" w:rsidRPr="00570027" w14:paraId="6A7CEAD6" w14:textId="77777777" w:rsidTr="00EF377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20FA3494" w14:textId="77777777" w:rsidR="00EF3778" w:rsidRPr="00E30FB5"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Registre des archives</w:t>
            </w:r>
          </w:p>
        </w:tc>
        <w:tc>
          <w:tcPr>
            <w:tcW w:w="1470" w:type="dxa"/>
            <w:vMerge w:val="restart"/>
            <w:shd w:val="clear" w:color="auto" w:fill="FFFFFF" w:themeFill="background1"/>
            <w:vAlign w:val="center"/>
          </w:tcPr>
          <w:p w14:paraId="39BFC4F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Archiviste</w:t>
            </w:r>
          </w:p>
        </w:tc>
        <w:tc>
          <w:tcPr>
            <w:tcW w:w="1879" w:type="dxa"/>
            <w:vMerge w:val="restart"/>
            <w:shd w:val="clear" w:color="auto" w:fill="FFFFFF" w:themeFill="background1"/>
            <w:vAlign w:val="center"/>
          </w:tcPr>
          <w:p w14:paraId="0CF32DB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Archive</w:t>
            </w:r>
          </w:p>
        </w:tc>
        <w:tc>
          <w:tcPr>
            <w:tcW w:w="2346" w:type="dxa"/>
            <w:vMerge w:val="restart"/>
            <w:shd w:val="clear" w:color="auto" w:fill="FFFFFF" w:themeFill="background1"/>
            <w:vAlign w:val="center"/>
          </w:tcPr>
          <w:p w14:paraId="682D88F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patients qui entrent et sortent du service</w:t>
            </w:r>
          </w:p>
        </w:tc>
        <w:tc>
          <w:tcPr>
            <w:tcW w:w="3324" w:type="dxa"/>
            <w:gridSpan w:val="2"/>
            <w:vAlign w:val="center"/>
          </w:tcPr>
          <w:p w14:paraId="35ED450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patient</w:t>
            </w:r>
          </w:p>
        </w:tc>
      </w:tr>
      <w:tr w:rsidR="00EF3778" w:rsidRPr="00570027" w14:paraId="6687A73D" w14:textId="77777777" w:rsidTr="00EF3778">
        <w:trPr>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54A0BC7"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4B2AAA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254AC9C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12C89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499420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62EE45B5" w14:textId="77777777" w:rsidTr="00EF377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D27CA0A"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A7EDDA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7009A7B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D7491F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C10934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E6F5E59" w14:textId="77777777" w:rsidTr="00EF3778">
        <w:trPr>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9F51ED2"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BAC57F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1DB7C4B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E01C76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54B224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034E20B7" w14:textId="77777777" w:rsidTr="00EF377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11838B00"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E782C7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634F4E5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47D29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0B0378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2FB46548" w14:textId="77777777" w:rsidTr="00EF3778">
        <w:trPr>
          <w:trHeight w:val="206"/>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749BF95"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34797D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3C9838F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6CE48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2B5B38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sortie</w:t>
            </w:r>
          </w:p>
        </w:tc>
      </w:tr>
      <w:tr w:rsidR="00EF3778" w:rsidRPr="00570027" w14:paraId="515472BD"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69E59F1" w14:textId="77777777" w:rsidR="00EF3778"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Registre des prélèvements</w:t>
            </w:r>
          </w:p>
        </w:tc>
        <w:tc>
          <w:tcPr>
            <w:tcW w:w="1470" w:type="dxa"/>
            <w:vMerge w:val="restart"/>
            <w:vAlign w:val="center"/>
          </w:tcPr>
          <w:p w14:paraId="73ED43C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Infirmière</w:t>
            </w:r>
          </w:p>
        </w:tc>
        <w:tc>
          <w:tcPr>
            <w:tcW w:w="1879" w:type="dxa"/>
            <w:vMerge w:val="restart"/>
            <w:vAlign w:val="center"/>
          </w:tcPr>
          <w:p w14:paraId="704DD8DF" w14:textId="77777777" w:rsidR="00EF3778" w:rsidRPr="00E30FB5"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salle de soin</w:t>
            </w:r>
          </w:p>
        </w:tc>
        <w:tc>
          <w:tcPr>
            <w:tcW w:w="2346" w:type="dxa"/>
            <w:vMerge w:val="restart"/>
            <w:vAlign w:val="center"/>
          </w:tcPr>
          <w:p w14:paraId="7585CA0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prélèvements et les analyses à faire</w:t>
            </w:r>
          </w:p>
        </w:tc>
        <w:tc>
          <w:tcPr>
            <w:tcW w:w="3324" w:type="dxa"/>
            <w:gridSpan w:val="2"/>
            <w:vAlign w:val="center"/>
          </w:tcPr>
          <w:p w14:paraId="28A4B22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4DF42197"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2FC2A94F"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59E5FDB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674309E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1E0CEF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62" w:type="dxa"/>
            <w:vAlign w:val="center"/>
          </w:tcPr>
          <w:p w14:paraId="7871D6D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c>
          <w:tcPr>
            <w:tcW w:w="1662" w:type="dxa"/>
            <w:vAlign w:val="center"/>
          </w:tcPr>
          <w:p w14:paraId="424AE30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r>
      <w:tr w:rsidR="00EF3778" w:rsidRPr="00570027" w14:paraId="45CACB8F"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9B9717A"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4A43241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0CCB9CB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A47A13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901D16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w:t>
            </w:r>
          </w:p>
        </w:tc>
      </w:tr>
      <w:tr w:rsidR="00EF3778" w:rsidRPr="00570027" w14:paraId="3DA0F89D" w14:textId="77777777" w:rsidTr="00EF3778">
        <w:trPr>
          <w:trHeight w:val="16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0FF00BD0"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0701DC6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6D70BA2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8A22B2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05D7D6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Actes à faire</w:t>
            </w:r>
          </w:p>
        </w:tc>
      </w:tr>
      <w:tr w:rsidR="00EF3778" w:rsidRPr="00570027" w14:paraId="6AC0E1BA" w14:textId="77777777" w:rsidTr="00EF37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36E8636"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221FA40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32E4754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01745C1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7FCDD4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Etat de l’acte</w:t>
            </w:r>
          </w:p>
        </w:tc>
      </w:tr>
      <w:tr w:rsidR="00EF3778" w:rsidRPr="00570027" w14:paraId="4CC9F2E2" w14:textId="77777777" w:rsidTr="00EF3778">
        <w:trPr>
          <w:trHeight w:val="285"/>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04A07D15" w14:textId="77777777" w:rsidR="00EF3778"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Registre d’activité</w:t>
            </w:r>
          </w:p>
        </w:tc>
        <w:tc>
          <w:tcPr>
            <w:tcW w:w="1470" w:type="dxa"/>
            <w:vMerge w:val="restart"/>
            <w:shd w:val="clear" w:color="auto" w:fill="FFFFFF" w:themeFill="background1"/>
            <w:vAlign w:val="center"/>
          </w:tcPr>
          <w:p w14:paraId="1BEB404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879" w:type="dxa"/>
            <w:vMerge w:val="restart"/>
            <w:shd w:val="clear" w:color="auto" w:fill="FFFFFF" w:themeFill="background1"/>
            <w:vAlign w:val="center"/>
          </w:tcPr>
          <w:p w14:paraId="2B0EDA9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346" w:type="dxa"/>
            <w:vMerge w:val="restart"/>
            <w:shd w:val="clear" w:color="auto" w:fill="FFFFFF" w:themeFill="background1"/>
            <w:vAlign w:val="center"/>
          </w:tcPr>
          <w:p w14:paraId="73E475B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E84194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0365010C" w14:textId="77777777" w:rsidTr="00EF377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A77B63E"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D97692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14AAB88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476742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F51E25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F20B2B2" w14:textId="77777777" w:rsidTr="00EF3778">
        <w:trPr>
          <w:trHeight w:val="28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4E5C9F4"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E81700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16B2B27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6074C8A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B43B26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w:t>
            </w:r>
          </w:p>
        </w:tc>
      </w:tr>
      <w:tr w:rsidR="00EF3778" w:rsidRPr="00570027" w14:paraId="74689182" w14:textId="77777777" w:rsidTr="00EF377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474525F"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D88DC2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FFFFFF" w:themeFill="background1"/>
            <w:vAlign w:val="center"/>
          </w:tcPr>
          <w:p w14:paraId="5672B59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09ADFBA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29C620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Actes à faire</w:t>
            </w:r>
          </w:p>
        </w:tc>
      </w:tr>
      <w:tr w:rsidR="00EF3778" w:rsidRPr="00570027" w14:paraId="1DF85FAF" w14:textId="77777777" w:rsidTr="00EF3778">
        <w:trPr>
          <w:trHeight w:val="95"/>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6AA31DA3" w14:textId="77777777" w:rsidR="00EF3778"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 xml:space="preserve">Registre passation de consigne </w:t>
            </w:r>
          </w:p>
        </w:tc>
        <w:tc>
          <w:tcPr>
            <w:tcW w:w="1470" w:type="dxa"/>
            <w:vMerge w:val="restart"/>
            <w:shd w:val="clear" w:color="auto" w:fill="D9E2F3" w:themeFill="accent5" w:themeFillTint="33"/>
            <w:vAlign w:val="center"/>
          </w:tcPr>
          <w:p w14:paraId="0EB4E8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infirmière</w:t>
            </w:r>
          </w:p>
        </w:tc>
        <w:tc>
          <w:tcPr>
            <w:tcW w:w="1879" w:type="dxa"/>
            <w:vMerge w:val="restart"/>
            <w:shd w:val="clear" w:color="auto" w:fill="D9E2F3" w:themeFill="accent5" w:themeFillTint="33"/>
            <w:vAlign w:val="center"/>
          </w:tcPr>
          <w:p w14:paraId="4D41D0D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346" w:type="dxa"/>
            <w:vMerge w:val="restart"/>
            <w:shd w:val="clear" w:color="auto" w:fill="D9E2F3" w:themeFill="accent5" w:themeFillTint="33"/>
            <w:vAlign w:val="center"/>
          </w:tcPr>
          <w:p w14:paraId="70F6427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25FBD9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D969092" w14:textId="77777777" w:rsidTr="00EF3778">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C7B87A7"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0A0FEBA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1FD06BA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9BE43B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339058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7DACF1B" w14:textId="77777777" w:rsidTr="00EF3778">
        <w:trPr>
          <w:trHeight w:val="92"/>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0434FA2C"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7F6E283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400AF6E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FAF5CE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58CDBD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début de garde</w:t>
            </w:r>
          </w:p>
        </w:tc>
      </w:tr>
      <w:tr w:rsidR="00EF3778" w:rsidRPr="00570027" w14:paraId="35E60F3A" w14:textId="77777777" w:rsidTr="00EF3778">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047E5EB"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114C618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3A466D4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ADC2D7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BC8154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fin de garde</w:t>
            </w:r>
          </w:p>
        </w:tc>
      </w:tr>
      <w:tr w:rsidR="00EF3778" w:rsidRPr="00570027" w14:paraId="69AE053F" w14:textId="77777777" w:rsidTr="00EF3778">
        <w:trPr>
          <w:trHeight w:val="92"/>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5E2FF42"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006762F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879" w:type="dxa"/>
            <w:vMerge/>
            <w:shd w:val="clear" w:color="auto" w:fill="D9E2F3" w:themeFill="accent5" w:themeFillTint="33"/>
            <w:vAlign w:val="center"/>
          </w:tcPr>
          <w:p w14:paraId="194D5FD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4862DCC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3BD8BE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Actes à faire</w:t>
            </w:r>
          </w:p>
        </w:tc>
      </w:tr>
      <w:tr w:rsidR="00EF3778" w:rsidRPr="00570027" w14:paraId="50294290" w14:textId="77777777" w:rsidTr="00EF3778">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40C2F48" w14:textId="77777777" w:rsidR="00EF3778" w:rsidRDefault="00EF3778" w:rsidP="00EF3778">
            <w:pPr>
              <w:jc w:val="center"/>
              <w:rPr>
                <w:rFonts w:asciiTheme="majorBidi" w:hAnsiTheme="majorBidi" w:cstheme="majorBidi"/>
                <w:color w:val="000000"/>
                <w:sz w:val="24"/>
                <w:szCs w:val="24"/>
              </w:rPr>
            </w:pPr>
          </w:p>
        </w:tc>
        <w:tc>
          <w:tcPr>
            <w:tcW w:w="1470" w:type="dxa"/>
            <w:vMerge/>
            <w:vAlign w:val="center"/>
          </w:tcPr>
          <w:p w14:paraId="727EBE7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879" w:type="dxa"/>
            <w:vMerge/>
            <w:vAlign w:val="center"/>
          </w:tcPr>
          <w:p w14:paraId="035E996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F2EDB4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3A01A9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r>
    </w:tbl>
    <w:p w14:paraId="59EB6621" w14:textId="77777777" w:rsidR="00EF3778" w:rsidRDefault="00EF3778" w:rsidP="00EF3778">
      <w:pPr>
        <w:rPr>
          <w:rFonts w:ascii="Cambria" w:hAnsi="Cambria"/>
          <w:b/>
          <w:bCs/>
          <w:color w:val="000000"/>
          <w:sz w:val="28"/>
          <w:szCs w:val="28"/>
        </w:rPr>
      </w:pPr>
      <w:r>
        <w:rPr>
          <w:rFonts w:ascii="Cambria" w:hAnsi="Cambria"/>
          <w:b/>
          <w:bCs/>
          <w:color w:val="000000"/>
          <w:sz w:val="28"/>
          <w:szCs w:val="28"/>
        </w:rPr>
        <w:t>1. L</w:t>
      </w:r>
      <w:r w:rsidRPr="00CF436A">
        <w:rPr>
          <w:rFonts w:ascii="Cambria" w:hAnsi="Cambria"/>
          <w:b/>
          <w:bCs/>
          <w:color w:val="000000"/>
          <w:sz w:val="28"/>
          <w:szCs w:val="28"/>
        </w:rPr>
        <w:t>es registres :</w:t>
      </w:r>
    </w:p>
    <w:p w14:paraId="36B9D555" w14:textId="77777777" w:rsidR="00EF3778" w:rsidRPr="00E30FB5" w:rsidRDefault="00EF3778" w:rsidP="00EF3778">
      <w:pPr>
        <w:rPr>
          <w:rFonts w:ascii="Cambria" w:hAnsi="Cambria"/>
          <w:b/>
          <w:bCs/>
          <w:color w:val="000000"/>
          <w:sz w:val="28"/>
          <w:szCs w:val="28"/>
        </w:rPr>
      </w:pPr>
    </w:p>
    <w:p w14:paraId="1239F373" w14:textId="77777777" w:rsidR="00EF3778" w:rsidRPr="00C42DA1" w:rsidRDefault="00EF3778" w:rsidP="00EF3778">
      <w:pPr>
        <w:tabs>
          <w:tab w:val="left" w:pos="1973"/>
        </w:tabs>
        <w:rPr>
          <w:rFonts w:asciiTheme="majorBidi" w:hAnsiTheme="majorBidi" w:cstheme="majorBidi"/>
          <w:b/>
          <w:bCs/>
          <w:color w:val="000000"/>
          <w:sz w:val="28"/>
          <w:szCs w:val="28"/>
        </w:rPr>
      </w:pPr>
      <w:r w:rsidRPr="00570027">
        <w:rPr>
          <w:rFonts w:asciiTheme="majorBidi" w:hAnsiTheme="majorBidi" w:cstheme="majorBidi"/>
          <w:b/>
          <w:bCs/>
          <w:color w:val="000000"/>
          <w:sz w:val="28"/>
          <w:szCs w:val="28"/>
        </w:rPr>
        <w:t>2. Les fiches :</w:t>
      </w:r>
    </w:p>
    <w:tbl>
      <w:tblPr>
        <w:tblStyle w:val="TableauGrille4-Accentuation5"/>
        <w:tblpPr w:leftFromText="141" w:rightFromText="141" w:vertAnchor="text" w:horzAnchor="margin" w:tblpXSpec="center" w:tblpY="439"/>
        <w:tblW w:w="10910" w:type="dxa"/>
        <w:tblLayout w:type="fixed"/>
        <w:tblLook w:val="04A0" w:firstRow="1" w:lastRow="0" w:firstColumn="1" w:lastColumn="0" w:noHBand="0" w:noVBand="1"/>
      </w:tblPr>
      <w:tblGrid>
        <w:gridCol w:w="2127"/>
        <w:gridCol w:w="1470"/>
        <w:gridCol w:w="1643"/>
        <w:gridCol w:w="2346"/>
        <w:gridCol w:w="1214"/>
        <w:gridCol w:w="2110"/>
      </w:tblGrid>
      <w:tr w:rsidR="00EF3778" w:rsidRPr="00570027" w14:paraId="59A8A6C1" w14:textId="77777777" w:rsidTr="00EF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43D46E3" w14:textId="77777777" w:rsidR="00EF3778" w:rsidRPr="00570027" w:rsidRDefault="00EF3778" w:rsidP="00EF3778">
            <w:pPr>
              <w:jc w:val="center"/>
              <w:rPr>
                <w:rFonts w:asciiTheme="majorBidi" w:hAnsiTheme="majorBidi" w:cstheme="majorBidi"/>
                <w:b w:val="0"/>
                <w:bCs w:val="0"/>
                <w:sz w:val="28"/>
                <w:szCs w:val="28"/>
              </w:rPr>
            </w:pPr>
            <w:r w:rsidRPr="00570027">
              <w:rPr>
                <w:rFonts w:asciiTheme="majorBidi" w:hAnsiTheme="majorBidi" w:cstheme="majorBidi"/>
                <w:b w:val="0"/>
                <w:bCs w:val="0"/>
                <w:sz w:val="28"/>
                <w:szCs w:val="28"/>
              </w:rPr>
              <w:t xml:space="preserve">Nom </w:t>
            </w:r>
            <w:r>
              <w:rPr>
                <w:rFonts w:asciiTheme="majorBidi" w:hAnsiTheme="majorBidi" w:cstheme="majorBidi"/>
                <w:b w:val="0"/>
                <w:bCs w:val="0"/>
                <w:sz w:val="28"/>
                <w:szCs w:val="28"/>
              </w:rPr>
              <w:t>de la fiche</w:t>
            </w:r>
          </w:p>
        </w:tc>
        <w:tc>
          <w:tcPr>
            <w:tcW w:w="1470" w:type="dxa"/>
            <w:vAlign w:val="center"/>
          </w:tcPr>
          <w:p w14:paraId="4DD55093"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Emetteur</w:t>
            </w:r>
          </w:p>
        </w:tc>
        <w:tc>
          <w:tcPr>
            <w:tcW w:w="1643" w:type="dxa"/>
            <w:vAlign w:val="center"/>
          </w:tcPr>
          <w:p w14:paraId="0B80F6A4"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Récepteur</w:t>
            </w:r>
          </w:p>
        </w:tc>
        <w:tc>
          <w:tcPr>
            <w:tcW w:w="2346" w:type="dxa"/>
            <w:vAlign w:val="center"/>
          </w:tcPr>
          <w:p w14:paraId="6D829FE2"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Utilité</w:t>
            </w:r>
          </w:p>
        </w:tc>
        <w:tc>
          <w:tcPr>
            <w:tcW w:w="1214" w:type="dxa"/>
            <w:vAlign w:val="center"/>
          </w:tcPr>
          <w:p w14:paraId="473C84AE" w14:textId="77777777" w:rsidR="00EF3778" w:rsidRPr="00570027" w:rsidRDefault="00EF3778" w:rsidP="00EF3778">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C</w:t>
            </w:r>
            <w:r w:rsidRPr="00570027">
              <w:rPr>
                <w:rFonts w:asciiTheme="majorBidi" w:hAnsiTheme="majorBidi" w:cstheme="majorBidi"/>
                <w:b w:val="0"/>
                <w:bCs w:val="0"/>
                <w:sz w:val="28"/>
                <w:szCs w:val="28"/>
              </w:rPr>
              <w:t>hamps</w:t>
            </w:r>
          </w:p>
        </w:tc>
        <w:tc>
          <w:tcPr>
            <w:tcW w:w="2110" w:type="dxa"/>
          </w:tcPr>
          <w:p w14:paraId="77BAF07B" w14:textId="77777777" w:rsidR="00EF3778" w:rsidRPr="00570027" w:rsidRDefault="00EF3778" w:rsidP="00EF3778">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70027">
              <w:rPr>
                <w:rFonts w:asciiTheme="majorBidi" w:hAnsiTheme="majorBidi" w:cstheme="majorBidi"/>
                <w:b w:val="0"/>
                <w:bCs w:val="0"/>
                <w:sz w:val="28"/>
                <w:szCs w:val="28"/>
              </w:rPr>
              <w:t>Désignation</w:t>
            </w:r>
          </w:p>
        </w:tc>
      </w:tr>
      <w:tr w:rsidR="00EF3778" w:rsidRPr="00570027" w14:paraId="481B3686" w14:textId="77777777" w:rsidTr="00EF3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36120E8F" w14:textId="77777777" w:rsidR="00EF3778" w:rsidRPr="00570027"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Ordonnance</w:t>
            </w:r>
          </w:p>
        </w:tc>
        <w:tc>
          <w:tcPr>
            <w:tcW w:w="1470" w:type="dxa"/>
            <w:vMerge w:val="restart"/>
            <w:vAlign w:val="center"/>
          </w:tcPr>
          <w:p w14:paraId="6DC5529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vAlign w:val="center"/>
          </w:tcPr>
          <w:p w14:paraId="45FF935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Patient/pharmacie/laboratoire</w:t>
            </w:r>
          </w:p>
        </w:tc>
        <w:tc>
          <w:tcPr>
            <w:tcW w:w="2346" w:type="dxa"/>
            <w:vMerge w:val="restart"/>
            <w:vAlign w:val="center"/>
          </w:tcPr>
          <w:p w14:paraId="78C3B0D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Donner un traitement/un bilan/une permission</w:t>
            </w:r>
          </w:p>
        </w:tc>
        <w:tc>
          <w:tcPr>
            <w:tcW w:w="3324" w:type="dxa"/>
            <w:gridSpan w:val="2"/>
            <w:vAlign w:val="center"/>
          </w:tcPr>
          <w:p w14:paraId="0664123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 consultant</w:t>
            </w:r>
          </w:p>
        </w:tc>
      </w:tr>
      <w:tr w:rsidR="00EF3778" w:rsidRPr="00570027" w14:paraId="18079893"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707802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5CC515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A58D25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C8A30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C7CBA6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malade</w:t>
            </w:r>
          </w:p>
        </w:tc>
      </w:tr>
      <w:tr w:rsidR="00EF3778" w:rsidRPr="00570027" w14:paraId="07573F9A"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674F7B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00514B0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49B73F8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0BFF0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54446A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75D53DF6"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92F9CA3"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298DAB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D0AFBC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96A4A7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DB7F8E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w:t>
            </w:r>
          </w:p>
        </w:tc>
      </w:tr>
      <w:tr w:rsidR="00EF3778" w:rsidRPr="00570027" w14:paraId="0442B0AE"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0B70A7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59195A0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3CA0E1B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02FF20E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09D794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Consigne à écrire</w:t>
            </w:r>
          </w:p>
        </w:tc>
      </w:tr>
      <w:tr w:rsidR="00EF3778" w:rsidRPr="00570027" w14:paraId="235D963C" w14:textId="77777777" w:rsidTr="00EF3778">
        <w:trPr>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vAlign w:val="center"/>
          </w:tcPr>
          <w:p w14:paraId="0D80AE73" w14:textId="77777777" w:rsidR="00EF3778" w:rsidRPr="00570027"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Fiche de bilan</w:t>
            </w:r>
          </w:p>
        </w:tc>
        <w:tc>
          <w:tcPr>
            <w:tcW w:w="1470" w:type="dxa"/>
            <w:vMerge w:val="restart"/>
            <w:vAlign w:val="center"/>
          </w:tcPr>
          <w:p w14:paraId="1CB11DD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vAlign w:val="center"/>
          </w:tcPr>
          <w:p w14:paraId="51D26D1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Laboratoire</w:t>
            </w:r>
          </w:p>
        </w:tc>
        <w:tc>
          <w:tcPr>
            <w:tcW w:w="2346" w:type="dxa"/>
            <w:vMerge w:val="restart"/>
            <w:vAlign w:val="center"/>
          </w:tcPr>
          <w:p w14:paraId="10AFD6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Identifier les paramètres a examiné</w:t>
            </w:r>
          </w:p>
        </w:tc>
        <w:tc>
          <w:tcPr>
            <w:tcW w:w="3324" w:type="dxa"/>
            <w:gridSpan w:val="2"/>
            <w:vAlign w:val="center"/>
          </w:tcPr>
          <w:p w14:paraId="44CDB9C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2AB43C8"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8594E71"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75232C4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1676B5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78E2C6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449EA3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13018441"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F54168A"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77F17F8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06B63E4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87EFFC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B27700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Service</w:t>
            </w:r>
          </w:p>
        </w:tc>
      </w:tr>
      <w:tr w:rsidR="00EF3778" w:rsidRPr="00570027" w14:paraId="3076B270"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C3B5E92"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4CA7E04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F53EA7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3155EB6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834E65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w:t>
            </w:r>
          </w:p>
        </w:tc>
      </w:tr>
      <w:tr w:rsidR="00EF3778" w:rsidRPr="00570027" w14:paraId="4AF15239"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4A84A0E"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572DCCF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31DA77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73AEDB8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62956B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Paramètres FNS </w:t>
            </w:r>
          </w:p>
        </w:tc>
      </w:tr>
      <w:tr w:rsidR="00EF3778" w:rsidRPr="00570027" w14:paraId="322B53B5"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6EC2C13"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4D63A6C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0302CE6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DB52DA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AA4DFD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coagulation</w:t>
            </w:r>
          </w:p>
        </w:tc>
      </w:tr>
      <w:tr w:rsidR="00EF3778" w:rsidRPr="00570027" w14:paraId="2AD3E589"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337071E"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3118E4D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2310B96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3A519A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FD5095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équilibre leucocytaire</w:t>
            </w:r>
          </w:p>
        </w:tc>
      </w:tr>
      <w:tr w:rsidR="00EF3778" w:rsidRPr="00570027" w14:paraId="500BD743"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E1982BA" w14:textId="77777777" w:rsidR="00EF3778" w:rsidRPr="00570027" w:rsidRDefault="00EF3778" w:rsidP="00EF3778">
            <w:pPr>
              <w:jc w:val="center"/>
              <w:rPr>
                <w:rFonts w:asciiTheme="majorBidi" w:hAnsiTheme="majorBidi" w:cstheme="majorBidi"/>
                <w:sz w:val="24"/>
                <w:szCs w:val="24"/>
              </w:rPr>
            </w:pPr>
          </w:p>
        </w:tc>
        <w:tc>
          <w:tcPr>
            <w:tcW w:w="1470" w:type="dxa"/>
            <w:vMerge/>
            <w:vAlign w:val="center"/>
          </w:tcPr>
          <w:p w14:paraId="53B8D7C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753A248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2988DA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17F69D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frottis sanguin</w:t>
            </w:r>
          </w:p>
        </w:tc>
      </w:tr>
      <w:tr w:rsidR="00EF3778" w:rsidRPr="00570027" w14:paraId="56E080A3" w14:textId="77777777" w:rsidTr="00EF3778">
        <w:trPr>
          <w:trHeight w:val="171"/>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714DF8BB" w14:textId="77777777" w:rsidR="00EF3778" w:rsidRPr="00570027"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Fiche d’évacuation de malade entre établissement de santé</w:t>
            </w:r>
          </w:p>
        </w:tc>
        <w:tc>
          <w:tcPr>
            <w:tcW w:w="1470" w:type="dxa"/>
            <w:vMerge w:val="restart"/>
            <w:shd w:val="clear" w:color="auto" w:fill="D9E2F3" w:themeFill="accent5" w:themeFillTint="33"/>
            <w:vAlign w:val="center"/>
          </w:tcPr>
          <w:p w14:paraId="574C248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D9E2F3" w:themeFill="accent5" w:themeFillTint="33"/>
            <w:vAlign w:val="center"/>
          </w:tcPr>
          <w:p w14:paraId="1F214B6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570027">
              <w:rPr>
                <w:rFonts w:asciiTheme="majorBidi" w:hAnsiTheme="majorBidi" w:cstheme="majorBidi"/>
                <w:color w:val="000000"/>
                <w:sz w:val="24"/>
                <w:szCs w:val="24"/>
              </w:rPr>
              <w:t>Secrétaire à la réception</w:t>
            </w:r>
          </w:p>
        </w:tc>
        <w:tc>
          <w:tcPr>
            <w:tcW w:w="2346" w:type="dxa"/>
            <w:vMerge w:val="restart"/>
            <w:shd w:val="clear" w:color="auto" w:fill="D9E2F3" w:themeFill="accent5" w:themeFillTint="33"/>
            <w:vAlign w:val="center"/>
          </w:tcPr>
          <w:p w14:paraId="5B56360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Donner la permission pour l’évacuation</w:t>
            </w:r>
          </w:p>
        </w:tc>
        <w:tc>
          <w:tcPr>
            <w:tcW w:w="3324" w:type="dxa"/>
            <w:gridSpan w:val="2"/>
            <w:vAlign w:val="center"/>
          </w:tcPr>
          <w:p w14:paraId="1564CB8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l’évacuation</w:t>
            </w:r>
          </w:p>
        </w:tc>
      </w:tr>
      <w:tr w:rsidR="00EF3778" w:rsidRPr="00570027" w14:paraId="4E2A7802"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DB3C673"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4D136C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92FDDE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C604D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5796BD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Heure de l’évacuation</w:t>
            </w:r>
          </w:p>
        </w:tc>
      </w:tr>
      <w:tr w:rsidR="00EF3778" w:rsidRPr="00570027" w14:paraId="031BB93D"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4E4AD664"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80FA93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7BDBC2F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38D2DC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C71C19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du service évacuateur</w:t>
            </w:r>
          </w:p>
        </w:tc>
      </w:tr>
      <w:tr w:rsidR="00EF3778" w:rsidRPr="00570027" w14:paraId="5D341C4B"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99DF94E"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1C71FC4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BE72F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F0576C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FAA240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du médecin évacuateur</w:t>
            </w:r>
          </w:p>
        </w:tc>
      </w:tr>
      <w:tr w:rsidR="00EF3778" w:rsidRPr="00570027" w14:paraId="7218522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332E5299"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132379E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5308168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854950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FE5130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50604B08"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A14951C"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72A91F3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D1FB58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484FF8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D4A8F1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5C5A6C88"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192B5E6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FD16FD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10BD079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3ED9F0D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9F8798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et lieu de naissance</w:t>
            </w:r>
          </w:p>
        </w:tc>
      </w:tr>
      <w:tr w:rsidR="00EF3778" w:rsidRPr="00570027" w14:paraId="3CF33AD4"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1402845C"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F9C86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72F1133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57A9B5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BA53BC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465C55B7"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5A24A278"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4A79AC1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38CAACD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5254A0F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3AF47A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Wilaya</w:t>
            </w:r>
          </w:p>
        </w:tc>
      </w:tr>
      <w:tr w:rsidR="00EF3778" w:rsidRPr="00570027" w14:paraId="08F3F717"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F511FFA"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4644932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4FCD6CF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16DA5C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214F47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Caisse de sécurité sociale</w:t>
            </w:r>
          </w:p>
        </w:tc>
      </w:tr>
      <w:tr w:rsidR="00EF3778" w:rsidRPr="00570027" w14:paraId="2FDDD71C"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125AF01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45BA82A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1F33B6C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1DF8F12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2472ED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 d’immatriculation</w:t>
            </w:r>
          </w:p>
        </w:tc>
      </w:tr>
      <w:tr w:rsidR="00EF3778" w:rsidRPr="00570027" w14:paraId="014EC415"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6C922CB4"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3EC9E5E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286D5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69A8E5C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F8520F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Autres</w:t>
            </w:r>
          </w:p>
        </w:tc>
      </w:tr>
      <w:tr w:rsidR="00EF3778" w:rsidRPr="00570027" w14:paraId="0B402BE0"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45C50204"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31EB299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25A899B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501E03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A72A56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Renseignements cliniques</w:t>
            </w:r>
          </w:p>
        </w:tc>
      </w:tr>
      <w:tr w:rsidR="00EF3778" w:rsidRPr="00570027" w14:paraId="01283B0A"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37DFE07B"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2B399B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5F1BC7F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47D2E5B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0C42E1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Prestation dispensées</w:t>
            </w:r>
          </w:p>
        </w:tc>
      </w:tr>
      <w:tr w:rsidR="00EF3778" w:rsidRPr="00570027" w14:paraId="6FB6E1A6"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7F6DA195"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BDCCA4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5047C0C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6BBC8A9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B1D57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Motif d’évacuation</w:t>
            </w:r>
          </w:p>
        </w:tc>
      </w:tr>
      <w:tr w:rsidR="00EF3778" w:rsidRPr="00570027" w14:paraId="5658EB0F"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55FB7F4F"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C4FEA0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0D1800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0289D6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12C2A2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de l’établissement d’accueil</w:t>
            </w:r>
          </w:p>
        </w:tc>
      </w:tr>
      <w:tr w:rsidR="00EF3778" w:rsidRPr="00570027" w14:paraId="7F4C3A39" w14:textId="77777777" w:rsidTr="00EF3778">
        <w:trPr>
          <w:trHeight w:val="167"/>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2C3E8BB2"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7681FF0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7422C2A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492898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4B42DC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Moyens d’évacuation</w:t>
            </w:r>
          </w:p>
        </w:tc>
      </w:tr>
      <w:tr w:rsidR="00EF3778" w:rsidRPr="00570027" w14:paraId="06F214E9" w14:textId="77777777" w:rsidTr="00EF377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A62993D" w14:textId="77777777" w:rsidR="00EF3778" w:rsidRPr="00570027" w:rsidRDefault="00EF3778" w:rsidP="00EF3778">
            <w:pPr>
              <w:jc w:val="center"/>
              <w:rPr>
                <w:rFonts w:asciiTheme="majorBidi" w:hAnsiTheme="majorBidi" w:cstheme="majorBidi"/>
                <w:color w:val="000000"/>
                <w:sz w:val="24"/>
                <w:szCs w:val="24"/>
              </w:rPr>
            </w:pPr>
          </w:p>
        </w:tc>
        <w:tc>
          <w:tcPr>
            <w:tcW w:w="1470" w:type="dxa"/>
            <w:vMerge/>
            <w:vAlign w:val="center"/>
          </w:tcPr>
          <w:p w14:paraId="239D8EC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6E7C3FE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FACCDF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3678F5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Identification de ou des accompagnateurs</w:t>
            </w:r>
          </w:p>
        </w:tc>
      </w:tr>
      <w:tr w:rsidR="00EF3778" w:rsidRPr="00570027" w14:paraId="0AA1D5E2" w14:textId="77777777" w:rsidTr="00EF3778">
        <w:trPr>
          <w:trHeight w:val="128"/>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1018D323" w14:textId="77777777" w:rsidR="00EF3778" w:rsidRPr="002C6DCD" w:rsidRDefault="00EF3778" w:rsidP="00EF3778">
            <w:pPr>
              <w:jc w:val="center"/>
              <w:rPr>
                <w:rFonts w:asciiTheme="majorBidi" w:hAnsiTheme="majorBidi" w:cstheme="majorBidi"/>
                <w:b w:val="0"/>
                <w:bCs w:val="0"/>
                <w:color w:val="000000"/>
                <w:sz w:val="24"/>
                <w:szCs w:val="24"/>
              </w:rPr>
            </w:pPr>
            <w:r w:rsidRPr="002C6DCD">
              <w:rPr>
                <w:rFonts w:asciiTheme="majorBidi" w:hAnsiTheme="majorBidi" w:cstheme="majorBidi"/>
                <w:b w:val="0"/>
                <w:bCs w:val="0"/>
                <w:color w:val="000000"/>
                <w:sz w:val="24"/>
                <w:szCs w:val="24"/>
              </w:rPr>
              <w:t>Demande d’hospitalisation</w:t>
            </w:r>
          </w:p>
        </w:tc>
        <w:tc>
          <w:tcPr>
            <w:tcW w:w="1470" w:type="dxa"/>
            <w:vMerge w:val="restart"/>
            <w:shd w:val="clear" w:color="auto" w:fill="FFFFFF" w:themeFill="background1"/>
            <w:vAlign w:val="center"/>
          </w:tcPr>
          <w:p w14:paraId="2368AAC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FFFFFF" w:themeFill="background1"/>
            <w:vAlign w:val="center"/>
          </w:tcPr>
          <w:p w14:paraId="016D401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Secrétaire au bureau des admissions</w:t>
            </w:r>
          </w:p>
        </w:tc>
        <w:tc>
          <w:tcPr>
            <w:tcW w:w="2346" w:type="dxa"/>
            <w:vMerge w:val="restart"/>
            <w:shd w:val="clear" w:color="auto" w:fill="FFFFFF" w:themeFill="background1"/>
            <w:vAlign w:val="center"/>
          </w:tcPr>
          <w:p w14:paraId="574035A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Demander la permission pour l’hospitalisation</w:t>
            </w:r>
          </w:p>
        </w:tc>
        <w:tc>
          <w:tcPr>
            <w:tcW w:w="3324" w:type="dxa"/>
            <w:gridSpan w:val="2"/>
            <w:vAlign w:val="center"/>
          </w:tcPr>
          <w:p w14:paraId="5557213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Service</w:t>
            </w:r>
          </w:p>
        </w:tc>
      </w:tr>
      <w:tr w:rsidR="00EF3778" w:rsidRPr="00570027" w14:paraId="36E17F4A"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D96FA9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24187B9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5A4A897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887FE0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42A53E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Spécialité</w:t>
            </w:r>
          </w:p>
        </w:tc>
      </w:tr>
      <w:tr w:rsidR="00EF3778" w:rsidRPr="00570027" w14:paraId="7D97E851"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3DD0078"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067B31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54F50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EC5A21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EE8A1E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praticien ayant accordé l’hospitalisation</w:t>
            </w:r>
          </w:p>
        </w:tc>
      </w:tr>
      <w:tr w:rsidR="00EF3778" w:rsidRPr="00570027" w14:paraId="57DCF58D"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47B85D9E"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6EC495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1C691B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9D187D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654A22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Grade</w:t>
            </w:r>
          </w:p>
        </w:tc>
      </w:tr>
      <w:tr w:rsidR="00EF3778" w:rsidRPr="00570027" w14:paraId="2C7E1E4B"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2C4FE15"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6A545FF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41F3707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32F1D6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1873EB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24F87F53"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D5CE9FA"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08907A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53F7071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6D8594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4E58A5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646048B2"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C395FA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01774F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4EEF05C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2BD088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8FD9C4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Désignation de l’unité d’hospitalisation</w:t>
            </w:r>
          </w:p>
        </w:tc>
      </w:tr>
      <w:tr w:rsidR="00EF3778" w:rsidRPr="00570027" w14:paraId="2F881D0A"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CD1C1C2"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76031B4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703B1B0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689F06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14D7A2A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 du lit</w:t>
            </w:r>
          </w:p>
        </w:tc>
      </w:tr>
      <w:tr w:rsidR="00EF3778" w:rsidRPr="00570027" w14:paraId="5278263D"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13CED4D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0C7E52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FAF6AC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57A02B0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6A0D0D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Horaire d’hospitalisation </w:t>
            </w:r>
          </w:p>
        </w:tc>
      </w:tr>
      <w:tr w:rsidR="00EF3778" w:rsidRPr="00570027" w14:paraId="711639DE"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65FC81A"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038C746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E5A36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5EBED0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6F21B8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médecin</w:t>
            </w:r>
          </w:p>
        </w:tc>
      </w:tr>
      <w:tr w:rsidR="00EF3778" w:rsidRPr="00570027" w14:paraId="6FA2F27F"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7CB6EC36"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090C97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1D8E42E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5A8B1B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3B69C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 du médecin</w:t>
            </w:r>
          </w:p>
        </w:tc>
      </w:tr>
      <w:tr w:rsidR="00EF3778" w:rsidRPr="00570027" w14:paraId="0E51A25D"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593DEC91"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7A96F6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7A22F45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A04A37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F0001C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Grade</w:t>
            </w:r>
          </w:p>
        </w:tc>
      </w:tr>
      <w:tr w:rsidR="00EF3778" w:rsidRPr="00570027" w14:paraId="7B2E28D5"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CCE868D"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4A0CB4F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6487A81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43479EC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DA3ACE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Etablissement</w:t>
            </w:r>
          </w:p>
        </w:tc>
      </w:tr>
      <w:tr w:rsidR="00EF3778" w:rsidRPr="00570027" w14:paraId="390BA1B1"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34E175AE"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486C694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20EC2A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0B4F151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3E87CE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Secteur/unité/service</w:t>
            </w:r>
          </w:p>
        </w:tc>
      </w:tr>
      <w:tr w:rsidR="00EF3778" w:rsidRPr="00570027" w14:paraId="339A88E6"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E46C577"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4C12289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6FAD0CB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5CCCAD3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31E7C7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du garde malade</w:t>
            </w:r>
          </w:p>
        </w:tc>
      </w:tr>
      <w:tr w:rsidR="00EF3778" w:rsidRPr="00570027" w14:paraId="5DD8D54C"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4A82AFF4"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12A4F9A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5E0A8FF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5641490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19B4CA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 du garde malade</w:t>
            </w:r>
          </w:p>
        </w:tc>
      </w:tr>
      <w:tr w:rsidR="00EF3778" w:rsidRPr="00570027" w14:paraId="3DB847F9" w14:textId="77777777" w:rsidTr="00EF3778">
        <w:trPr>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27B9FA5"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BA8716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48127A6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07EF2F1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DEE657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Type de pièce présentée </w:t>
            </w:r>
          </w:p>
        </w:tc>
      </w:tr>
      <w:tr w:rsidR="00EF3778" w:rsidRPr="00570027" w14:paraId="0ACFADDD" w14:textId="77777777" w:rsidTr="00EF377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1ADF418"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697A385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10D0A34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F1562D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27DAFD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Numéro de la pièce</w:t>
            </w:r>
          </w:p>
        </w:tc>
      </w:tr>
      <w:tr w:rsidR="00EF3778" w:rsidRPr="00570027" w14:paraId="307E1643"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D9E2F3" w:themeFill="accent5" w:themeFillTint="33"/>
            <w:vAlign w:val="center"/>
          </w:tcPr>
          <w:p w14:paraId="5C4DBA32" w14:textId="77777777" w:rsidR="00EF3778" w:rsidRPr="002C6DCD" w:rsidRDefault="00EF3778" w:rsidP="00EF3778">
            <w:pPr>
              <w:jc w:val="center"/>
              <w:rPr>
                <w:rFonts w:asciiTheme="majorBidi" w:hAnsiTheme="majorBidi" w:cstheme="majorBidi"/>
                <w:b w:val="0"/>
                <w:bCs w:val="0"/>
                <w:color w:val="000000"/>
                <w:sz w:val="24"/>
                <w:szCs w:val="24"/>
              </w:rPr>
            </w:pPr>
            <w:r w:rsidRPr="002C6DCD">
              <w:rPr>
                <w:rFonts w:asciiTheme="majorBidi" w:hAnsiTheme="majorBidi" w:cstheme="majorBidi"/>
                <w:b w:val="0"/>
                <w:bCs w:val="0"/>
                <w:color w:val="000000"/>
                <w:sz w:val="24"/>
                <w:szCs w:val="24"/>
              </w:rPr>
              <w:t>Feuille de température</w:t>
            </w:r>
          </w:p>
        </w:tc>
        <w:tc>
          <w:tcPr>
            <w:tcW w:w="1470" w:type="dxa"/>
            <w:vMerge w:val="restart"/>
            <w:shd w:val="clear" w:color="auto" w:fill="D9E2F3" w:themeFill="accent5" w:themeFillTint="33"/>
            <w:vAlign w:val="center"/>
          </w:tcPr>
          <w:p w14:paraId="2CECF1D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D9E2F3" w:themeFill="accent5" w:themeFillTint="33"/>
            <w:vAlign w:val="center"/>
          </w:tcPr>
          <w:p w14:paraId="1907CC7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2346" w:type="dxa"/>
            <w:vMerge w:val="restart"/>
            <w:shd w:val="clear" w:color="auto" w:fill="D9E2F3" w:themeFill="accent5" w:themeFillTint="33"/>
            <w:vAlign w:val="center"/>
          </w:tcPr>
          <w:p w14:paraId="5B3B732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Suivi du patient l’ord de l’hospitalisation</w:t>
            </w:r>
          </w:p>
        </w:tc>
        <w:tc>
          <w:tcPr>
            <w:tcW w:w="3324" w:type="dxa"/>
            <w:gridSpan w:val="2"/>
            <w:vAlign w:val="center"/>
          </w:tcPr>
          <w:p w14:paraId="12BE7AE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6E2E5A4B" w14:textId="77777777" w:rsidTr="00EF377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7028C51B"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vAlign w:val="center"/>
          </w:tcPr>
          <w:p w14:paraId="671E82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18839B9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0BF3C79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23BE0D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345A58C"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034AF18D"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6D215CE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33F5E9F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7C1E077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71247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3DD16D95" w14:textId="77777777" w:rsidTr="00EF377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21ECA029"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vAlign w:val="center"/>
          </w:tcPr>
          <w:p w14:paraId="0DC9167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7670C93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5FE372C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33B83B8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du dossier</w:t>
            </w:r>
          </w:p>
        </w:tc>
      </w:tr>
      <w:tr w:rsidR="00EF3778" w:rsidRPr="00570027" w14:paraId="4E986ACF"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2665D368"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2B6C144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6C53877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5B7FE01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3C52E9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salle</w:t>
            </w:r>
          </w:p>
        </w:tc>
      </w:tr>
      <w:tr w:rsidR="00EF3778" w:rsidRPr="00570027" w14:paraId="33C11D36" w14:textId="77777777" w:rsidTr="00EF377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7" w:type="dxa"/>
            <w:vMerge/>
            <w:vAlign w:val="center"/>
          </w:tcPr>
          <w:p w14:paraId="484663E3"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vAlign w:val="center"/>
          </w:tcPr>
          <w:p w14:paraId="4F72C96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vAlign w:val="center"/>
          </w:tcPr>
          <w:p w14:paraId="01A4D79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vAlign w:val="center"/>
          </w:tcPr>
          <w:p w14:paraId="2BEED88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04F485E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Paramètres de suivi du patient par jour (urine-TA-Pouls-T°)</w:t>
            </w:r>
          </w:p>
        </w:tc>
      </w:tr>
      <w:tr w:rsidR="00EF3778" w:rsidRPr="00570027" w14:paraId="06B5F683" w14:textId="77777777" w:rsidTr="00EF3778">
        <w:trPr>
          <w:trHeight w:val="8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D9E2F3" w:themeFill="accent5" w:themeFillTint="33"/>
            <w:vAlign w:val="center"/>
          </w:tcPr>
          <w:p w14:paraId="128A643E" w14:textId="77777777" w:rsidR="00EF3778" w:rsidRPr="002C6DCD" w:rsidRDefault="00EF3778" w:rsidP="00EF3778">
            <w:pPr>
              <w:jc w:val="center"/>
              <w:rPr>
                <w:rFonts w:asciiTheme="majorBidi" w:hAnsiTheme="majorBidi" w:cstheme="majorBidi"/>
                <w:color w:val="000000"/>
                <w:sz w:val="24"/>
                <w:szCs w:val="24"/>
              </w:rPr>
            </w:pPr>
          </w:p>
        </w:tc>
        <w:tc>
          <w:tcPr>
            <w:tcW w:w="1470" w:type="dxa"/>
            <w:vMerge/>
            <w:shd w:val="clear" w:color="auto" w:fill="D9E2F3" w:themeFill="accent5" w:themeFillTint="33"/>
            <w:vAlign w:val="center"/>
          </w:tcPr>
          <w:p w14:paraId="6234628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D9E2F3" w:themeFill="accent5" w:themeFillTint="33"/>
            <w:vAlign w:val="center"/>
          </w:tcPr>
          <w:p w14:paraId="0EB46F29"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D9E2F3" w:themeFill="accent5" w:themeFillTint="33"/>
            <w:vAlign w:val="center"/>
          </w:tcPr>
          <w:p w14:paraId="3B1923C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4E7F5A3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Traitements a données par jour</w:t>
            </w:r>
          </w:p>
        </w:tc>
      </w:tr>
      <w:tr w:rsidR="00EF3778" w:rsidRPr="00570027" w14:paraId="4DD78997" w14:textId="77777777" w:rsidTr="00EF3778">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FFFFFF" w:themeFill="background1"/>
            <w:vAlign w:val="center"/>
          </w:tcPr>
          <w:p w14:paraId="0DBEA7FB" w14:textId="77777777" w:rsidR="00EF3778" w:rsidRPr="002C6DCD" w:rsidRDefault="00EF3778" w:rsidP="00EF3778">
            <w:pPr>
              <w:jc w:val="center"/>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rPr>
              <w:t>Fiche médical</w:t>
            </w:r>
          </w:p>
        </w:tc>
        <w:tc>
          <w:tcPr>
            <w:tcW w:w="1470" w:type="dxa"/>
            <w:vMerge w:val="restart"/>
            <w:shd w:val="clear" w:color="auto" w:fill="FFFFFF" w:themeFill="background1"/>
            <w:vAlign w:val="center"/>
          </w:tcPr>
          <w:p w14:paraId="663EF7FC"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643" w:type="dxa"/>
            <w:vMerge w:val="restart"/>
            <w:shd w:val="clear" w:color="auto" w:fill="FFFFFF" w:themeFill="background1"/>
            <w:vAlign w:val="center"/>
          </w:tcPr>
          <w:p w14:paraId="18BC7A6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patient</w:t>
            </w:r>
          </w:p>
        </w:tc>
        <w:tc>
          <w:tcPr>
            <w:tcW w:w="2346" w:type="dxa"/>
            <w:vMerge w:val="restart"/>
            <w:shd w:val="clear" w:color="auto" w:fill="FFFFFF" w:themeFill="background1"/>
            <w:vAlign w:val="center"/>
          </w:tcPr>
          <w:p w14:paraId="11B0A4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Enregistrer tous les rendez-vous donné à un patient</w:t>
            </w:r>
          </w:p>
        </w:tc>
        <w:tc>
          <w:tcPr>
            <w:tcW w:w="3324" w:type="dxa"/>
            <w:gridSpan w:val="2"/>
            <w:vAlign w:val="center"/>
          </w:tcPr>
          <w:p w14:paraId="40B3D3F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4FDDE4DA" w14:textId="77777777" w:rsidTr="00EF3778">
        <w:trPr>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60C63E0B"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047242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3443E00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2AF6A59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533C6AE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99AA11A" w14:textId="77777777" w:rsidTr="00EF377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EA15D3C"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F8278B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2B5D43D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33FF8C2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6DAFBAB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d’entrée</w:t>
            </w:r>
          </w:p>
        </w:tc>
      </w:tr>
      <w:tr w:rsidR="00EF3778" w:rsidRPr="00570027" w14:paraId="605E27BB" w14:textId="77777777" w:rsidTr="00EF3778">
        <w:trPr>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0C2312ED"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3899D59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0A3738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1994811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7129819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Rendez-vous</w:t>
            </w:r>
          </w:p>
        </w:tc>
      </w:tr>
      <w:tr w:rsidR="00EF3778" w:rsidRPr="00570027" w14:paraId="5E6C728B" w14:textId="77777777" w:rsidTr="00EF377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FFFFFF" w:themeFill="background1"/>
            <w:vAlign w:val="center"/>
          </w:tcPr>
          <w:p w14:paraId="1727224E" w14:textId="77777777" w:rsidR="00EF3778" w:rsidRDefault="00EF3778" w:rsidP="00EF3778">
            <w:pPr>
              <w:jc w:val="center"/>
              <w:rPr>
                <w:rFonts w:asciiTheme="majorBidi" w:hAnsiTheme="majorBidi" w:cstheme="majorBidi"/>
                <w:color w:val="000000"/>
                <w:sz w:val="24"/>
                <w:szCs w:val="24"/>
              </w:rPr>
            </w:pPr>
          </w:p>
        </w:tc>
        <w:tc>
          <w:tcPr>
            <w:tcW w:w="1470" w:type="dxa"/>
            <w:vMerge/>
            <w:shd w:val="clear" w:color="auto" w:fill="FFFFFF" w:themeFill="background1"/>
            <w:vAlign w:val="center"/>
          </w:tcPr>
          <w:p w14:paraId="535BB6F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643" w:type="dxa"/>
            <w:vMerge/>
            <w:shd w:val="clear" w:color="auto" w:fill="FFFFFF" w:themeFill="background1"/>
            <w:vAlign w:val="center"/>
          </w:tcPr>
          <w:p w14:paraId="0088120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346" w:type="dxa"/>
            <w:vMerge/>
            <w:shd w:val="clear" w:color="auto" w:fill="FFFFFF" w:themeFill="background1"/>
            <w:vAlign w:val="center"/>
          </w:tcPr>
          <w:p w14:paraId="7F27812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3324" w:type="dxa"/>
            <w:gridSpan w:val="2"/>
            <w:vAlign w:val="center"/>
          </w:tcPr>
          <w:p w14:paraId="2991EE3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bl>
    <w:p w14:paraId="0173320A" w14:textId="77777777" w:rsidR="00EF3778" w:rsidRDefault="00EF3778" w:rsidP="00EF3778"/>
    <w:p w14:paraId="3B53608E" w14:textId="77777777" w:rsidR="00EF3778" w:rsidRDefault="00EF3778" w:rsidP="00EF3778"/>
    <w:p w14:paraId="08AC06E6" w14:textId="77777777" w:rsidR="00EF3778" w:rsidRDefault="00EF3778" w:rsidP="00EF3778">
      <w:pPr>
        <w:rPr>
          <w:rFonts w:asciiTheme="majorBidi" w:hAnsiTheme="majorBidi" w:cstheme="majorBidi"/>
          <w:b/>
          <w:bCs/>
          <w:sz w:val="24"/>
          <w:szCs w:val="24"/>
        </w:rPr>
      </w:pPr>
    </w:p>
    <w:p w14:paraId="4A91664B" w14:textId="77777777" w:rsidR="00497F6B" w:rsidRDefault="00497F6B" w:rsidP="00EF3778">
      <w:pPr>
        <w:rPr>
          <w:rFonts w:asciiTheme="majorBidi" w:hAnsiTheme="majorBidi" w:cstheme="majorBidi"/>
          <w:b/>
          <w:bCs/>
          <w:sz w:val="24"/>
          <w:szCs w:val="24"/>
        </w:rPr>
      </w:pPr>
    </w:p>
    <w:p w14:paraId="470E22B0" w14:textId="77777777" w:rsidR="00EF3778" w:rsidRPr="002C6DCD" w:rsidRDefault="00EF3778" w:rsidP="00EF3778">
      <w:pPr>
        <w:rPr>
          <w:rFonts w:asciiTheme="majorBidi" w:hAnsiTheme="majorBidi" w:cstheme="majorBidi"/>
          <w:b/>
          <w:bCs/>
          <w:sz w:val="24"/>
          <w:szCs w:val="24"/>
        </w:rPr>
      </w:pPr>
      <w:r w:rsidRPr="002C6DCD">
        <w:rPr>
          <w:rFonts w:asciiTheme="majorBidi" w:hAnsiTheme="majorBidi" w:cstheme="majorBidi"/>
          <w:b/>
          <w:bCs/>
          <w:sz w:val="24"/>
          <w:szCs w:val="24"/>
        </w:rPr>
        <w:t>3. les Dossier</w:t>
      </w:r>
      <w:r>
        <w:rPr>
          <w:rFonts w:asciiTheme="majorBidi" w:hAnsiTheme="majorBidi" w:cstheme="majorBidi"/>
          <w:b/>
          <w:bCs/>
          <w:sz w:val="24"/>
          <w:szCs w:val="24"/>
        </w:rPr>
        <w:t>s</w:t>
      </w:r>
      <w:r w:rsidRPr="002C6DCD">
        <w:rPr>
          <w:rFonts w:asciiTheme="majorBidi" w:hAnsiTheme="majorBidi" w:cstheme="majorBidi"/>
          <w:b/>
          <w:bCs/>
          <w:sz w:val="24"/>
          <w:szCs w:val="24"/>
        </w:rPr>
        <w:t> :</w:t>
      </w:r>
    </w:p>
    <w:tbl>
      <w:tblPr>
        <w:tblStyle w:val="TableauGrille4-Accentuation5"/>
        <w:tblpPr w:leftFromText="141" w:rightFromText="141" w:vertAnchor="text" w:horzAnchor="margin" w:tblpXSpec="center" w:tblpY="439"/>
        <w:tblW w:w="10894" w:type="dxa"/>
        <w:tblLayout w:type="fixed"/>
        <w:tblLook w:val="04A0" w:firstRow="1" w:lastRow="0" w:firstColumn="1" w:lastColumn="0" w:noHBand="0" w:noVBand="1"/>
      </w:tblPr>
      <w:tblGrid>
        <w:gridCol w:w="2107"/>
        <w:gridCol w:w="1309"/>
        <w:gridCol w:w="1774"/>
        <w:gridCol w:w="2822"/>
        <w:gridCol w:w="2869"/>
        <w:gridCol w:w="13"/>
      </w:tblGrid>
      <w:tr w:rsidR="00EF3778" w:rsidRPr="00570027" w14:paraId="46DC1571" w14:textId="77777777" w:rsidTr="00EF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14:paraId="045592CE" w14:textId="77777777" w:rsidR="00EF3778" w:rsidRPr="00570027" w:rsidRDefault="00EF3778" w:rsidP="00EF3778">
            <w:pPr>
              <w:jc w:val="center"/>
              <w:rPr>
                <w:rFonts w:asciiTheme="majorBidi" w:hAnsiTheme="majorBidi" w:cstheme="majorBidi"/>
                <w:b w:val="0"/>
                <w:bCs w:val="0"/>
                <w:sz w:val="28"/>
                <w:szCs w:val="28"/>
              </w:rPr>
            </w:pPr>
            <w:r w:rsidRPr="00570027">
              <w:rPr>
                <w:rFonts w:asciiTheme="majorBidi" w:hAnsiTheme="majorBidi" w:cstheme="majorBidi"/>
                <w:b w:val="0"/>
                <w:bCs w:val="0"/>
                <w:sz w:val="28"/>
                <w:szCs w:val="28"/>
              </w:rPr>
              <w:t xml:space="preserve">Nom </w:t>
            </w:r>
            <w:r>
              <w:rPr>
                <w:rFonts w:asciiTheme="majorBidi" w:hAnsiTheme="majorBidi" w:cstheme="majorBidi"/>
                <w:b w:val="0"/>
                <w:bCs w:val="0"/>
                <w:sz w:val="28"/>
                <w:szCs w:val="28"/>
              </w:rPr>
              <w:t>du dossier</w:t>
            </w:r>
          </w:p>
        </w:tc>
        <w:tc>
          <w:tcPr>
            <w:tcW w:w="1309" w:type="dxa"/>
            <w:vMerge w:val="restart"/>
            <w:vAlign w:val="center"/>
          </w:tcPr>
          <w:p w14:paraId="61EDACA5"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Créateur</w:t>
            </w:r>
          </w:p>
        </w:tc>
        <w:tc>
          <w:tcPr>
            <w:tcW w:w="1774" w:type="dxa"/>
            <w:vMerge w:val="restart"/>
            <w:vAlign w:val="center"/>
          </w:tcPr>
          <w:p w14:paraId="76051E8A"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Service</w:t>
            </w:r>
          </w:p>
        </w:tc>
        <w:tc>
          <w:tcPr>
            <w:tcW w:w="5704" w:type="dxa"/>
            <w:gridSpan w:val="3"/>
            <w:vAlign w:val="center"/>
          </w:tcPr>
          <w:p w14:paraId="3D7183DA" w14:textId="77777777" w:rsidR="00EF3778" w:rsidRPr="00570027" w:rsidRDefault="00EF3778" w:rsidP="00EF37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Pr>
                <w:rFonts w:asciiTheme="majorBidi" w:hAnsiTheme="majorBidi" w:cstheme="majorBidi"/>
                <w:b w:val="0"/>
                <w:bCs w:val="0"/>
                <w:sz w:val="28"/>
                <w:szCs w:val="28"/>
              </w:rPr>
              <w:t>Rubrique</w:t>
            </w:r>
          </w:p>
        </w:tc>
      </w:tr>
      <w:tr w:rsidR="00EF3778" w:rsidRPr="00570027" w14:paraId="5BA4078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42F6253"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28DBCE90"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3903DE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Align w:val="center"/>
          </w:tcPr>
          <w:p w14:paraId="1FA4C89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c>
          <w:tcPr>
            <w:tcW w:w="2869" w:type="dxa"/>
            <w:vAlign w:val="center"/>
          </w:tcPr>
          <w:p w14:paraId="0FAF859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Champs</w:t>
            </w:r>
          </w:p>
        </w:tc>
      </w:tr>
      <w:tr w:rsidR="00EF3778" w:rsidRPr="00570027" w14:paraId="7DB07842"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14:paraId="3EC1CFE9" w14:textId="77777777" w:rsidR="00EF3778" w:rsidRPr="00570027"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Dossier de patient pour la consultation spécialisé</w:t>
            </w:r>
          </w:p>
        </w:tc>
        <w:tc>
          <w:tcPr>
            <w:tcW w:w="1309" w:type="dxa"/>
            <w:vMerge w:val="restart"/>
            <w:vAlign w:val="center"/>
          </w:tcPr>
          <w:p w14:paraId="2C51FFE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774" w:type="dxa"/>
            <w:vMerge w:val="restart"/>
            <w:vAlign w:val="center"/>
          </w:tcPr>
          <w:p w14:paraId="60D2133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Consultation</w:t>
            </w:r>
          </w:p>
        </w:tc>
        <w:tc>
          <w:tcPr>
            <w:tcW w:w="2822" w:type="dxa"/>
            <w:vMerge w:val="restart"/>
            <w:vAlign w:val="center"/>
          </w:tcPr>
          <w:p w14:paraId="7638BCF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Info hospitalière</w:t>
            </w:r>
          </w:p>
        </w:tc>
        <w:tc>
          <w:tcPr>
            <w:tcW w:w="2869" w:type="dxa"/>
            <w:vAlign w:val="center"/>
          </w:tcPr>
          <w:p w14:paraId="79B707B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Service</w:t>
            </w:r>
          </w:p>
        </w:tc>
      </w:tr>
      <w:tr w:rsidR="00EF3778" w:rsidRPr="00570027" w14:paraId="6696DBDC"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6026865"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556BE4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72DAFC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1EBE2CB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0C6D2E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N° </w:t>
            </w:r>
            <w:proofErr w:type="spellStart"/>
            <w:r>
              <w:rPr>
                <w:rFonts w:asciiTheme="majorBidi" w:hAnsiTheme="majorBidi" w:cstheme="majorBidi"/>
                <w:color w:val="000000"/>
                <w:sz w:val="24"/>
                <w:szCs w:val="24"/>
              </w:rPr>
              <w:t>Mle</w:t>
            </w:r>
            <w:proofErr w:type="spellEnd"/>
          </w:p>
        </w:tc>
      </w:tr>
      <w:tr w:rsidR="00EF3778" w:rsidRPr="00570027" w14:paraId="3DF9512E"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47D7A3D"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CC74A0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46EEC0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E61459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4B8BB6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Année</w:t>
            </w:r>
          </w:p>
        </w:tc>
      </w:tr>
      <w:tr w:rsidR="00EF3778" w:rsidRPr="00570027" w14:paraId="1B474A5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0AC1C7E"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05CDCBE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313B38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65DC44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E407EA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Lit</w:t>
            </w:r>
          </w:p>
        </w:tc>
      </w:tr>
      <w:tr w:rsidR="00EF3778" w:rsidRPr="00570027" w14:paraId="48F2ACF5"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8FBF9F9"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5B17D6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525B2B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shd w:val="clear" w:color="auto" w:fill="D9E2F3" w:themeFill="accent5" w:themeFillTint="33"/>
            <w:vAlign w:val="center"/>
          </w:tcPr>
          <w:p w14:paraId="2246C4F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Info général du patient</w:t>
            </w:r>
          </w:p>
        </w:tc>
        <w:tc>
          <w:tcPr>
            <w:tcW w:w="2869" w:type="dxa"/>
            <w:vAlign w:val="center"/>
          </w:tcPr>
          <w:p w14:paraId="0FFF1C7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0F299E3D"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0E21CA8"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D7210D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BFD616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28E569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99D35E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41BE38CA"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AA840EF"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33CFE23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9257C0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D9E2F3" w:themeFill="accent5" w:themeFillTint="33"/>
            <w:vAlign w:val="center"/>
          </w:tcPr>
          <w:p w14:paraId="3E1490B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6003A0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05EF9ED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99583F6"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37F4416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07D8F0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5BE55A2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8C197F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593F3986"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4AE9712"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48E6610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92470E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D9E2F3" w:themeFill="accent5" w:themeFillTint="33"/>
            <w:vAlign w:val="center"/>
          </w:tcPr>
          <w:p w14:paraId="160C2C55"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C0D674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Profession</w:t>
            </w:r>
          </w:p>
        </w:tc>
      </w:tr>
      <w:tr w:rsidR="00EF3778" w:rsidRPr="00570027" w14:paraId="3C9CBCEA"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8EAEE8"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21D8E3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89600A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DA4F40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C32315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sexe</w:t>
            </w:r>
          </w:p>
        </w:tc>
      </w:tr>
      <w:tr w:rsidR="00EF3778" w:rsidRPr="00570027" w14:paraId="410B4CE0"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40827B6"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27E84EA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61D445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7BD38CE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7DD0745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Poids à l’entrée</w:t>
            </w:r>
          </w:p>
        </w:tc>
      </w:tr>
      <w:tr w:rsidR="00EF3778" w:rsidRPr="00570027" w14:paraId="111E0EBB"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90F42E"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78F47B7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632C1D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7442C43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06F83B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S.S –caisse- </w:t>
            </w:r>
          </w:p>
        </w:tc>
      </w:tr>
      <w:tr w:rsidR="00EF3778" w:rsidRPr="00570027" w14:paraId="4D779AB1"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927D554"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82FD69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E4898A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21610A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38A58A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S.S </w:t>
            </w:r>
          </w:p>
        </w:tc>
      </w:tr>
      <w:tr w:rsidR="00EF3778" w:rsidRPr="00570027" w14:paraId="7230D6C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0764F99"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55D8452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4E18ED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shd w:val="clear" w:color="auto" w:fill="auto"/>
            <w:vAlign w:val="center"/>
          </w:tcPr>
          <w:p w14:paraId="3C325AE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Sortie</w:t>
            </w:r>
          </w:p>
        </w:tc>
        <w:tc>
          <w:tcPr>
            <w:tcW w:w="2869" w:type="dxa"/>
            <w:vAlign w:val="center"/>
          </w:tcPr>
          <w:p w14:paraId="72D50BC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Diagnostic</w:t>
            </w:r>
          </w:p>
        </w:tc>
      </w:tr>
      <w:tr w:rsidR="00EF3778" w:rsidRPr="00570027" w14:paraId="71B522FA"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6ACB79B"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3B0CA66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F578E6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CFE39D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FFCD64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Résumé de l’observation </w:t>
            </w:r>
          </w:p>
        </w:tc>
      </w:tr>
      <w:tr w:rsidR="00EF3778" w:rsidRPr="00570027" w14:paraId="73195F9E"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D0BD212"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5986E31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6C3C2E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F19CD7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BEB75F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Consultation </w:t>
            </w:r>
          </w:p>
        </w:tc>
      </w:tr>
      <w:tr w:rsidR="00EF3778" w:rsidRPr="00570027" w14:paraId="3B2066AB"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F7616E7"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605961F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01087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523090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C1F62D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Certificats </w:t>
            </w:r>
          </w:p>
        </w:tc>
      </w:tr>
      <w:tr w:rsidR="00EF3778" w:rsidRPr="00570027" w14:paraId="7857F3C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50F724E"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CA0FF6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773609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04E88C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FE326E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Bloc </w:t>
            </w:r>
          </w:p>
        </w:tc>
      </w:tr>
      <w:tr w:rsidR="00EF3778" w:rsidRPr="00570027" w14:paraId="4F43697D"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13042B4" w14:textId="77777777" w:rsidR="00EF3778" w:rsidRPr="00570027" w:rsidRDefault="00EF3778" w:rsidP="00EF3778">
            <w:pPr>
              <w:jc w:val="center"/>
              <w:rPr>
                <w:rFonts w:asciiTheme="majorBidi" w:hAnsiTheme="majorBidi" w:cstheme="majorBidi"/>
                <w:color w:val="000000"/>
                <w:sz w:val="24"/>
                <w:szCs w:val="24"/>
              </w:rPr>
            </w:pPr>
          </w:p>
        </w:tc>
        <w:tc>
          <w:tcPr>
            <w:tcW w:w="1309" w:type="dxa"/>
            <w:vMerge/>
            <w:vAlign w:val="center"/>
          </w:tcPr>
          <w:p w14:paraId="137BE7C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376B454"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4BF0AC7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B163D8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Agenda des RDV</w:t>
            </w:r>
          </w:p>
        </w:tc>
      </w:tr>
      <w:tr w:rsidR="00EF3778" w:rsidRPr="00570027" w14:paraId="65BF780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14:paraId="6832CD94" w14:textId="77777777" w:rsidR="00EF3778" w:rsidRDefault="00EF3778" w:rsidP="00EF3778">
            <w:pPr>
              <w:jc w:val="center"/>
              <w:rPr>
                <w:rFonts w:asciiTheme="majorBidi" w:hAnsiTheme="majorBidi" w:cstheme="majorBidi"/>
                <w:b w:val="0"/>
                <w:bCs w:val="0"/>
                <w:sz w:val="24"/>
                <w:szCs w:val="24"/>
              </w:rPr>
            </w:pPr>
            <w:r>
              <w:rPr>
                <w:rFonts w:asciiTheme="majorBidi" w:hAnsiTheme="majorBidi" w:cstheme="majorBidi"/>
                <w:b w:val="0"/>
                <w:bCs w:val="0"/>
                <w:sz w:val="24"/>
                <w:szCs w:val="24"/>
              </w:rPr>
              <w:t>Dossier de patient pour l’hospitalisation</w:t>
            </w:r>
          </w:p>
        </w:tc>
        <w:tc>
          <w:tcPr>
            <w:tcW w:w="1309" w:type="dxa"/>
            <w:vMerge w:val="restart"/>
            <w:vAlign w:val="center"/>
          </w:tcPr>
          <w:p w14:paraId="000599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Médecin</w:t>
            </w:r>
          </w:p>
        </w:tc>
        <w:tc>
          <w:tcPr>
            <w:tcW w:w="1774" w:type="dxa"/>
            <w:vMerge w:val="restart"/>
            <w:vAlign w:val="center"/>
          </w:tcPr>
          <w:p w14:paraId="71E0C0E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Hospitalisation</w:t>
            </w:r>
          </w:p>
        </w:tc>
        <w:tc>
          <w:tcPr>
            <w:tcW w:w="2822" w:type="dxa"/>
            <w:vMerge w:val="restart"/>
            <w:vAlign w:val="center"/>
          </w:tcPr>
          <w:p w14:paraId="5655B32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Info général du patient</w:t>
            </w:r>
          </w:p>
        </w:tc>
        <w:tc>
          <w:tcPr>
            <w:tcW w:w="2869" w:type="dxa"/>
            <w:vAlign w:val="center"/>
          </w:tcPr>
          <w:p w14:paraId="30C73816"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3675000B"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D6DD001"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78D1C08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1D3F92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5C09F54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5129F4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7E14F2EC"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18F8801"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3A61585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385FFF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6BA10E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B2679A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w:t>
            </w:r>
          </w:p>
        </w:tc>
      </w:tr>
      <w:tr w:rsidR="00EF3778" w:rsidRPr="00570027" w14:paraId="661F3D78"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4B834FC"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29D554B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82051B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AEBB3C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F5C61C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Adresse</w:t>
            </w:r>
          </w:p>
        </w:tc>
      </w:tr>
      <w:tr w:rsidR="00EF3778" w:rsidRPr="00570027" w14:paraId="4E52CAC7"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786174F"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4E390F0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E0398B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6B06EF1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40EFED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Profession</w:t>
            </w:r>
          </w:p>
        </w:tc>
      </w:tr>
      <w:tr w:rsidR="00EF3778" w:rsidRPr="00570027" w14:paraId="456F1C08"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93A243C"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268CF9E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95AC552"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7A507E1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7D01B44E"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sexe</w:t>
            </w:r>
          </w:p>
        </w:tc>
      </w:tr>
      <w:tr w:rsidR="00EF3778" w:rsidRPr="00570027" w14:paraId="22D5E5F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29336F2"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74AFCC2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738307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61A80A8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6A92AA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Poids à l’entrée</w:t>
            </w:r>
          </w:p>
        </w:tc>
      </w:tr>
      <w:tr w:rsidR="00EF3778" w:rsidRPr="00570027" w14:paraId="526355B8"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2E40F66"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022F674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F9A544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EA11DA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5FC7D64"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S.S –caisse- </w:t>
            </w:r>
          </w:p>
        </w:tc>
      </w:tr>
      <w:tr w:rsidR="00EF3778" w:rsidRPr="00570027" w14:paraId="15DD5BB3"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7DC5F5E" w14:textId="77777777" w:rsidR="00EF3778" w:rsidRDefault="00EF3778" w:rsidP="00EF3778">
            <w:pPr>
              <w:jc w:val="center"/>
              <w:rPr>
                <w:rFonts w:asciiTheme="majorBidi" w:hAnsiTheme="majorBidi" w:cstheme="majorBidi"/>
                <w:b w:val="0"/>
                <w:bCs w:val="0"/>
                <w:sz w:val="24"/>
                <w:szCs w:val="24"/>
              </w:rPr>
            </w:pPr>
          </w:p>
        </w:tc>
        <w:tc>
          <w:tcPr>
            <w:tcW w:w="1309" w:type="dxa"/>
            <w:vMerge/>
            <w:vAlign w:val="center"/>
          </w:tcPr>
          <w:p w14:paraId="6C4365B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0A25C78"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1FC267F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01A8E9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 S.S </w:t>
            </w:r>
          </w:p>
        </w:tc>
      </w:tr>
      <w:tr w:rsidR="00EF3778" w:rsidRPr="00570027" w14:paraId="0C66E92B"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813ACE1"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5DC2D8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ACC694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shd w:val="clear" w:color="auto" w:fill="auto"/>
            <w:vAlign w:val="center"/>
          </w:tcPr>
          <w:p w14:paraId="0EEF36E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Admission</w:t>
            </w:r>
          </w:p>
        </w:tc>
        <w:tc>
          <w:tcPr>
            <w:tcW w:w="2869" w:type="dxa"/>
            <w:shd w:val="clear" w:color="auto" w:fill="FFFFFF" w:themeFill="background1"/>
            <w:vAlign w:val="center"/>
          </w:tcPr>
          <w:p w14:paraId="0A196C9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w:t>
            </w:r>
          </w:p>
        </w:tc>
      </w:tr>
      <w:tr w:rsidR="00EF3778" w:rsidRPr="00570027" w14:paraId="1D8797F4"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30BDF1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979CE8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0F580E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55E6ED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2CFEB6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w:t>
            </w:r>
          </w:p>
        </w:tc>
      </w:tr>
      <w:tr w:rsidR="00EF3778" w:rsidRPr="00570027" w14:paraId="014644CE"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5DD3FEF"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3EA9AE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A464D8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619800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B5043C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Date de naissance</w:t>
            </w:r>
          </w:p>
        </w:tc>
      </w:tr>
      <w:tr w:rsidR="00EF3778" w:rsidRPr="00570027" w14:paraId="15A88CE1"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FCA35D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B7FD93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42BBDD48"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C24DAA3"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CE483FE"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Nom de </w:t>
            </w:r>
            <w:r w:rsidRPr="00776E6B">
              <w:rPr>
                <w:rFonts w:asciiTheme="majorBidi" w:hAnsiTheme="majorBidi" w:cstheme="majorBidi"/>
                <w:color w:val="000000"/>
                <w:sz w:val="24"/>
                <w:szCs w:val="24"/>
                <w:shd w:val="clear" w:color="auto" w:fill="D9E2F3" w:themeFill="accent5" w:themeFillTint="33"/>
              </w:rPr>
              <w:t>la mère</w:t>
            </w:r>
          </w:p>
        </w:tc>
      </w:tr>
      <w:tr w:rsidR="00EF3778" w:rsidRPr="00570027" w14:paraId="6492ACBB"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E3152E6"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546467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40A992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5A2370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0B26A4F3"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Prénom du père</w:t>
            </w:r>
          </w:p>
        </w:tc>
      </w:tr>
      <w:tr w:rsidR="00EF3778" w:rsidRPr="00570027" w14:paraId="1D69E9B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F9737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1CEE3B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9037EC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623B68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131EBDF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Ad</w:t>
            </w:r>
            <w:r w:rsidRPr="00776E6B">
              <w:rPr>
                <w:rFonts w:asciiTheme="majorBidi" w:hAnsiTheme="majorBidi" w:cstheme="majorBidi"/>
                <w:color w:val="000000"/>
                <w:sz w:val="24"/>
                <w:szCs w:val="24"/>
                <w:shd w:val="clear" w:color="auto" w:fill="D9E2F3" w:themeFill="accent5" w:themeFillTint="33"/>
              </w:rPr>
              <w:t>resse</w:t>
            </w:r>
          </w:p>
        </w:tc>
      </w:tr>
      <w:tr w:rsidR="00EF3778" w:rsidRPr="00570027" w14:paraId="5037A587"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3390F65"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F10425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DCE3410"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AB0319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746B375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Code postal</w:t>
            </w:r>
          </w:p>
        </w:tc>
      </w:tr>
      <w:tr w:rsidR="00EF3778" w:rsidRPr="00570027" w14:paraId="222C46F4"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1D61579"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D0265E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00B0E9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33B2A2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7FCE234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Télép</w:t>
            </w:r>
            <w:r w:rsidRPr="00776E6B">
              <w:rPr>
                <w:rFonts w:asciiTheme="majorBidi" w:hAnsiTheme="majorBidi" w:cstheme="majorBidi"/>
                <w:color w:val="000000"/>
                <w:sz w:val="24"/>
                <w:szCs w:val="24"/>
                <w:shd w:val="clear" w:color="auto" w:fill="D9E2F3" w:themeFill="accent5" w:themeFillTint="33"/>
              </w:rPr>
              <w:t>hone</w:t>
            </w:r>
          </w:p>
        </w:tc>
      </w:tr>
      <w:tr w:rsidR="00EF3778" w:rsidRPr="00570027" w14:paraId="0E96735D"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7AACCF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E850C4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134A14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B1C4EC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0806F94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Mode de recrutement </w:t>
            </w:r>
          </w:p>
        </w:tc>
      </w:tr>
      <w:tr w:rsidR="00EF3778" w:rsidRPr="00570027" w14:paraId="1109C34C"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CD46458"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B1A483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A51C51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E03E6E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6BD8E5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Nom médecins t</w:t>
            </w:r>
            <w:r w:rsidRPr="00776E6B">
              <w:rPr>
                <w:rFonts w:asciiTheme="majorBidi" w:hAnsiTheme="majorBidi" w:cstheme="majorBidi"/>
                <w:color w:val="000000"/>
                <w:sz w:val="24"/>
                <w:szCs w:val="24"/>
                <w:shd w:val="clear" w:color="auto" w:fill="D9E2F3" w:themeFill="accent5" w:themeFillTint="33"/>
              </w:rPr>
              <w:t>raitan</w:t>
            </w:r>
            <w:r>
              <w:rPr>
                <w:rFonts w:asciiTheme="majorBidi" w:hAnsiTheme="majorBidi" w:cstheme="majorBidi"/>
                <w:color w:val="000000"/>
                <w:sz w:val="24"/>
                <w:szCs w:val="24"/>
              </w:rPr>
              <w:t>ts</w:t>
            </w:r>
          </w:p>
        </w:tc>
      </w:tr>
      <w:tr w:rsidR="00EF3778" w:rsidRPr="00570027" w14:paraId="7EB2CCE4"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E95F67A"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1A1D852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98B0DE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66A128B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4FA4C1F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Personne à prévenir en cas d’urgence (Nom)</w:t>
            </w:r>
          </w:p>
        </w:tc>
      </w:tr>
      <w:tr w:rsidR="00EF3778" w:rsidRPr="00570027" w14:paraId="43CCE96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C6B39B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89126A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385797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292848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19F414C1"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Personne à pré</w:t>
            </w:r>
            <w:r w:rsidRPr="00776E6B">
              <w:rPr>
                <w:rFonts w:asciiTheme="majorBidi" w:hAnsiTheme="majorBidi" w:cstheme="majorBidi"/>
                <w:color w:val="000000"/>
                <w:sz w:val="24"/>
                <w:szCs w:val="24"/>
                <w:shd w:val="clear" w:color="auto" w:fill="D9E2F3" w:themeFill="accent5" w:themeFillTint="33"/>
              </w:rPr>
              <w:t xml:space="preserve">venir </w:t>
            </w:r>
            <w:r>
              <w:rPr>
                <w:rFonts w:asciiTheme="majorBidi" w:hAnsiTheme="majorBidi" w:cstheme="majorBidi"/>
                <w:color w:val="000000"/>
                <w:sz w:val="24"/>
                <w:szCs w:val="24"/>
              </w:rPr>
              <w:t>en cas d’urgence (Adresse)</w:t>
            </w:r>
          </w:p>
        </w:tc>
      </w:tr>
      <w:tr w:rsidR="00EF3778" w:rsidRPr="00570027" w14:paraId="55857E0A"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7241F71"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FD6FC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5B1155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58D7CC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2FF7EE80"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Personne à prévenir en cas d’urgence (Tel)</w:t>
            </w:r>
          </w:p>
        </w:tc>
      </w:tr>
      <w:tr w:rsidR="00EF3778" w:rsidRPr="00570027" w14:paraId="0AAF5E55"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D4121CB"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6BA529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5006A8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C04F71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5892DD0"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 de la mère</w:t>
            </w:r>
          </w:p>
        </w:tc>
      </w:tr>
      <w:tr w:rsidR="00EF3778" w:rsidRPr="00570027" w14:paraId="58153026"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4C28739"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5CA4CDB"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CF33B6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A3AFA6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13A5BB7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Poids de la mère</w:t>
            </w:r>
          </w:p>
        </w:tc>
      </w:tr>
      <w:tr w:rsidR="00EF3778" w:rsidRPr="00570027" w14:paraId="7DCEF56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FE507EF"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06E256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C9DC87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C216F1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69AF1BE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Taille de la mère</w:t>
            </w:r>
          </w:p>
        </w:tc>
      </w:tr>
      <w:tr w:rsidR="00EF3778" w:rsidRPr="00570027" w14:paraId="25D2109A"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7A9C4B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16EB846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44355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643941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99575B8"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Groupe sang de la mère</w:t>
            </w:r>
          </w:p>
        </w:tc>
      </w:tr>
      <w:tr w:rsidR="00EF3778" w:rsidRPr="00570027" w14:paraId="6BDB727F"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6D3A7FC"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0E01F54"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11E968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D80CD8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15959EB"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Lieu d’accouchement</w:t>
            </w:r>
          </w:p>
        </w:tc>
      </w:tr>
      <w:tr w:rsidR="00EF3778" w:rsidRPr="00570027" w14:paraId="5C737F5F"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CC46214"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74F3817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CBB8BA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1E9473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D5E79CC"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durée d’accouchement</w:t>
            </w:r>
          </w:p>
        </w:tc>
      </w:tr>
      <w:tr w:rsidR="00EF3778" w:rsidRPr="00570027" w14:paraId="79A6EAF6"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5EA3E7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166A7A9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DED271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5E01F82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C998C4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type d’accouchement</w:t>
            </w:r>
          </w:p>
        </w:tc>
      </w:tr>
      <w:tr w:rsidR="00EF3778" w:rsidRPr="00570027" w14:paraId="17109C4E"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390CC8A"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50396A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5B6B02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C907FD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3E85335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Etat de l’enfant à la naissance</w:t>
            </w:r>
          </w:p>
        </w:tc>
      </w:tr>
      <w:tr w:rsidR="00EF3778" w:rsidRPr="00570027" w14:paraId="2C3D13D1"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7349192D"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5657C011"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F703B97"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0FAB13E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1267AAD"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Vaccinations</w:t>
            </w:r>
          </w:p>
        </w:tc>
      </w:tr>
      <w:tr w:rsidR="00EF3778" w:rsidRPr="00570027" w14:paraId="7504A764"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E2E1204"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875FC2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157D9D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24D976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45B61306"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Tests tuberculiniques</w:t>
            </w:r>
          </w:p>
        </w:tc>
      </w:tr>
      <w:tr w:rsidR="00EF3778" w:rsidRPr="00570027" w14:paraId="140F7840"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E969BD7"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02E572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75FD79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2DE4B8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503F65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 xml:space="preserve">Thérapeutiques </w:t>
            </w:r>
            <w:proofErr w:type="spellStart"/>
            <w:r>
              <w:rPr>
                <w:rFonts w:asciiTheme="majorBidi" w:hAnsiTheme="majorBidi" w:cstheme="majorBidi"/>
                <w:color w:val="000000"/>
                <w:sz w:val="24"/>
                <w:szCs w:val="24"/>
              </w:rPr>
              <w:t>recues</w:t>
            </w:r>
            <w:proofErr w:type="spellEnd"/>
          </w:p>
        </w:tc>
      </w:tr>
      <w:tr w:rsidR="00EF3778" w:rsidRPr="00570027" w14:paraId="5AD78D11"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084EBA5"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7650DBD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170F1BE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39AE415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D0E5B75"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Maladies contagieuses</w:t>
            </w:r>
          </w:p>
        </w:tc>
      </w:tr>
      <w:tr w:rsidR="00EF3778" w:rsidRPr="00570027" w14:paraId="461095E5"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A4B9EDE"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21A6E6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B09873C"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795D646"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A4A0E3A"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Antécédents familiaux</w:t>
            </w:r>
          </w:p>
        </w:tc>
      </w:tr>
      <w:tr w:rsidR="00EF3778" w:rsidRPr="00570027" w14:paraId="1E52B84C"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5534F55"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8171AE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96F5A5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FE9C0A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5919D77"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Antécédents personnels</w:t>
            </w:r>
          </w:p>
        </w:tc>
      </w:tr>
      <w:tr w:rsidR="00EF3778" w:rsidRPr="00570027" w14:paraId="420DE28B"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674FBD2"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30ED9AA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653D49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90E597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368C5E64"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Histoire de la maladie</w:t>
            </w:r>
          </w:p>
        </w:tc>
      </w:tr>
      <w:tr w:rsidR="00EF3778" w:rsidRPr="00570027" w14:paraId="54B1EF29"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9B8BB86"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2EFED308"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0F29B1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7634C29B"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611A9ACF"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Examen initial</w:t>
            </w:r>
          </w:p>
        </w:tc>
      </w:tr>
      <w:tr w:rsidR="00EF3778" w:rsidRPr="00570027" w14:paraId="205D241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4930CA51"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FCE57C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5A0A124E"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4F6D3059"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AE4A36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Orientations diagnostiques</w:t>
            </w:r>
          </w:p>
        </w:tc>
      </w:tr>
      <w:tr w:rsidR="00EF3778" w:rsidRPr="00570027" w14:paraId="0650A45D" w14:textId="77777777" w:rsidTr="00EF3778">
        <w:trPr>
          <w:gridAfter w:val="1"/>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303E94B8"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6BDC352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79F0F37C"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2BB9CADE"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shd w:val="clear" w:color="auto" w:fill="FFFFFF" w:themeFill="background1"/>
            <w:vAlign w:val="center"/>
          </w:tcPr>
          <w:p w14:paraId="11A8730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Décisions thérapeutiques initiales</w:t>
            </w:r>
          </w:p>
        </w:tc>
      </w:tr>
      <w:tr w:rsidR="00EF3778" w:rsidRPr="00570027" w14:paraId="48E3B480"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71"/>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EBE43B3" w14:textId="77777777" w:rsidR="00EF3778" w:rsidRPr="00570027" w:rsidRDefault="00EF3778" w:rsidP="00EF3778">
            <w:pPr>
              <w:jc w:val="center"/>
              <w:rPr>
                <w:rFonts w:asciiTheme="majorBidi" w:hAnsiTheme="majorBidi" w:cstheme="majorBidi"/>
                <w:b w:val="0"/>
                <w:bCs w:val="0"/>
                <w:sz w:val="24"/>
                <w:szCs w:val="24"/>
              </w:rPr>
            </w:pPr>
          </w:p>
        </w:tc>
        <w:tc>
          <w:tcPr>
            <w:tcW w:w="1309" w:type="dxa"/>
            <w:vMerge/>
            <w:vAlign w:val="center"/>
          </w:tcPr>
          <w:p w14:paraId="4438018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3A01155"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shd w:val="clear" w:color="auto" w:fill="auto"/>
            <w:vAlign w:val="center"/>
          </w:tcPr>
          <w:p w14:paraId="1EC5A992"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200708A7"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Points à surveiller et programme d’investigation</w:t>
            </w:r>
          </w:p>
        </w:tc>
      </w:tr>
      <w:tr w:rsidR="00EF3778" w:rsidRPr="00570027" w14:paraId="41E0D3B3"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290776D"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5B428423"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1D41001"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vAlign w:val="center"/>
          </w:tcPr>
          <w:p w14:paraId="5F76AF4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Examen complémentaires</w:t>
            </w:r>
          </w:p>
        </w:tc>
        <w:tc>
          <w:tcPr>
            <w:tcW w:w="2869" w:type="dxa"/>
            <w:vAlign w:val="center"/>
          </w:tcPr>
          <w:p w14:paraId="6730455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Hématologie</w:t>
            </w:r>
          </w:p>
        </w:tc>
      </w:tr>
      <w:tr w:rsidR="00EF3778" w:rsidRPr="00570027" w14:paraId="1FEEC008"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69266399"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00C7E22B"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F3C293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1206198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0F0DCFEF"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Microbiologie</w:t>
            </w:r>
          </w:p>
        </w:tc>
      </w:tr>
      <w:tr w:rsidR="00EF3778" w:rsidRPr="00570027" w14:paraId="590280D3"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549B794"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1814819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5BC77B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0A49F20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51D7A5DA"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Explorations hépatiques</w:t>
            </w:r>
          </w:p>
        </w:tc>
      </w:tr>
      <w:tr w:rsidR="00EF3778" w:rsidRPr="00570027" w14:paraId="1750F55E"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014F651"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4F3A6F3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0FC8AEFA"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20ED702F"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FF579D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Résultats de biochimie</w:t>
            </w:r>
          </w:p>
        </w:tc>
      </w:tr>
      <w:tr w:rsidR="00EF3778" w:rsidRPr="00570027" w14:paraId="47EEC15C"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7E1E813"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5090DAF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02D5387"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5EA506A"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91BBB5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Examen anatomo-pathologiques</w:t>
            </w:r>
          </w:p>
        </w:tc>
      </w:tr>
      <w:tr w:rsidR="00EF3778" w:rsidRPr="00570027" w14:paraId="4BE11229"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2D7CCE93"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280DA35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E3EF999"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shd w:val="clear" w:color="auto" w:fill="auto"/>
            <w:vAlign w:val="center"/>
          </w:tcPr>
          <w:p w14:paraId="40FA2BA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Evolution</w:t>
            </w:r>
          </w:p>
        </w:tc>
        <w:tc>
          <w:tcPr>
            <w:tcW w:w="2869" w:type="dxa"/>
            <w:vAlign w:val="center"/>
          </w:tcPr>
          <w:p w14:paraId="5868E9E0"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Evolution</w:t>
            </w:r>
          </w:p>
        </w:tc>
      </w:tr>
      <w:tr w:rsidR="00EF3778" w:rsidRPr="00570027" w14:paraId="0F38854A"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14829C4B"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71B2A436"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6D52A9F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restart"/>
            <w:vAlign w:val="center"/>
          </w:tcPr>
          <w:p w14:paraId="174E8C59"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Sortie</w:t>
            </w:r>
          </w:p>
        </w:tc>
        <w:tc>
          <w:tcPr>
            <w:tcW w:w="2869" w:type="dxa"/>
            <w:vAlign w:val="center"/>
          </w:tcPr>
          <w:p w14:paraId="3B6AE74F"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Compte rendu d’hospitalisation</w:t>
            </w:r>
          </w:p>
        </w:tc>
      </w:tr>
      <w:tr w:rsidR="00EF3778" w:rsidRPr="00570027" w14:paraId="22596ADA" w14:textId="77777777" w:rsidTr="00EF3778">
        <w:trPr>
          <w:gridAfter w:val="1"/>
          <w:cnfStyle w:val="000000100000" w:firstRow="0" w:lastRow="0" w:firstColumn="0" w:lastColumn="0" w:oddVBand="0" w:evenVBand="0" w:oddHBand="1" w:evenHBand="0" w:firstRowFirstColumn="0" w:firstRowLastColumn="0" w:lastRowFirstColumn="0" w:lastRowLastColumn="0"/>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065E1538"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6260B4B2"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33010913"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49C5F3C5" w14:textId="77777777" w:rsidR="00EF3778"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A25AC8D" w14:textId="77777777" w:rsidR="00EF3778" w:rsidRPr="00570027" w:rsidRDefault="00EF3778" w:rsidP="00EF37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Fiche de sortie</w:t>
            </w:r>
          </w:p>
        </w:tc>
      </w:tr>
      <w:tr w:rsidR="00EF3778" w:rsidRPr="00570027" w14:paraId="74664FA1" w14:textId="77777777" w:rsidTr="00EF3778">
        <w:trPr>
          <w:gridAfter w:val="1"/>
          <w:wAfter w:w="13" w:type="dxa"/>
          <w:trHeight w:val="167"/>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14:paraId="5B64E790" w14:textId="77777777" w:rsidR="00EF3778" w:rsidRPr="00570027" w:rsidRDefault="00EF3778" w:rsidP="00EF3778">
            <w:pPr>
              <w:jc w:val="center"/>
              <w:rPr>
                <w:rFonts w:asciiTheme="majorBidi" w:hAnsiTheme="majorBidi" w:cstheme="majorBidi"/>
                <w:sz w:val="24"/>
                <w:szCs w:val="24"/>
              </w:rPr>
            </w:pPr>
          </w:p>
        </w:tc>
        <w:tc>
          <w:tcPr>
            <w:tcW w:w="1309" w:type="dxa"/>
            <w:vMerge/>
            <w:vAlign w:val="center"/>
          </w:tcPr>
          <w:p w14:paraId="49146C42"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1774" w:type="dxa"/>
            <w:vMerge/>
            <w:vAlign w:val="center"/>
          </w:tcPr>
          <w:p w14:paraId="2F89FDDD" w14:textId="77777777" w:rsidR="00EF3778" w:rsidRPr="00570027"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22" w:type="dxa"/>
            <w:vMerge/>
            <w:vAlign w:val="center"/>
          </w:tcPr>
          <w:p w14:paraId="5BDCD19D"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p>
        </w:tc>
        <w:tc>
          <w:tcPr>
            <w:tcW w:w="2869" w:type="dxa"/>
            <w:vAlign w:val="center"/>
          </w:tcPr>
          <w:p w14:paraId="41625511" w14:textId="77777777" w:rsidR="00EF3778" w:rsidRDefault="00EF3778" w:rsidP="00EF37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4"/>
                <w:szCs w:val="24"/>
              </w:rPr>
              <w:t>Agenda des RDV</w:t>
            </w:r>
          </w:p>
        </w:tc>
      </w:tr>
    </w:tbl>
    <w:p w14:paraId="1409C741" w14:textId="77777777" w:rsidR="00EF3778" w:rsidRDefault="00EF3778" w:rsidP="00EF3778"/>
    <w:p w14:paraId="562DD484" w14:textId="77777777" w:rsidR="00EF3778" w:rsidRDefault="00EF3778" w:rsidP="00EF3778"/>
    <w:p w14:paraId="373EA5DE" w14:textId="77777777" w:rsidR="00EF3778" w:rsidRDefault="00EF3778" w:rsidP="00252596">
      <w:pPr>
        <w:rPr>
          <w:rFonts w:asciiTheme="majorBidi" w:hAnsiTheme="majorBidi" w:cstheme="majorBidi"/>
          <w:sz w:val="24"/>
          <w:szCs w:val="24"/>
          <w:lang w:bidi="ar-DZ"/>
        </w:rPr>
      </w:pPr>
    </w:p>
    <w:p w14:paraId="796E0E49" w14:textId="77777777" w:rsidR="00FB0FC4" w:rsidRPr="00FB0FC4" w:rsidRDefault="00EF3778" w:rsidP="00252596">
      <w:pPr>
        <w:rPr>
          <w:rFonts w:asciiTheme="majorBidi" w:hAnsiTheme="majorBidi" w:cstheme="majorBidi"/>
          <w:b/>
          <w:bCs/>
          <w:sz w:val="32"/>
          <w:szCs w:val="32"/>
        </w:rPr>
      </w:pPr>
      <w:r>
        <w:rPr>
          <w:rFonts w:asciiTheme="majorBidi" w:hAnsiTheme="majorBidi" w:cstheme="majorBidi"/>
          <w:b/>
          <w:bCs/>
          <w:sz w:val="32"/>
          <w:szCs w:val="32"/>
        </w:rPr>
        <w:t xml:space="preserve">3. </w:t>
      </w:r>
      <w:r w:rsidR="00FB0FC4" w:rsidRPr="00FB0FC4">
        <w:rPr>
          <w:rFonts w:asciiTheme="majorBidi" w:hAnsiTheme="majorBidi" w:cstheme="majorBidi"/>
          <w:b/>
          <w:bCs/>
          <w:sz w:val="32"/>
          <w:szCs w:val="32"/>
        </w:rPr>
        <w:t>Critique de l’existant :</w:t>
      </w:r>
    </w:p>
    <w:p w14:paraId="0E270228" w14:textId="77777777" w:rsidR="00FB0FC4" w:rsidRDefault="00FB0FC4" w:rsidP="00FB0FC4">
      <w:pPr>
        <w:widowControl w:val="0"/>
        <w:spacing w:after="0" w:line="360" w:lineRule="auto"/>
        <w:jc w:val="lowKashida"/>
        <w:rPr>
          <w:rFonts w:asciiTheme="majorBidi" w:hAnsiTheme="majorBidi" w:cstheme="majorBidi"/>
          <w:sz w:val="24"/>
          <w:szCs w:val="24"/>
          <w:lang w:bidi="ar-DZ"/>
        </w:rPr>
      </w:pPr>
      <w:r w:rsidRPr="00FB0FC4">
        <w:rPr>
          <w:rFonts w:asciiTheme="majorBidi" w:hAnsiTheme="majorBidi" w:cstheme="majorBidi"/>
          <w:sz w:val="24"/>
          <w:szCs w:val="24"/>
          <w:lang w:bidi="ar-DZ"/>
        </w:rPr>
        <w:t>Cette partie consiste à poser un jugement sur le système étudié et surtout mettre en évidence les causes de dysfonctionnement, en agençant ces critiques ou anomalies par poste du travail.</w:t>
      </w:r>
    </w:p>
    <w:p w14:paraId="098A60EC" w14:textId="77777777" w:rsidR="00FB0FC4" w:rsidRPr="007E01B7" w:rsidRDefault="00B355E9" w:rsidP="00693184">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An</w:t>
      </w:r>
      <w:r w:rsidR="00693184">
        <w:rPr>
          <w:rFonts w:asciiTheme="majorBidi" w:hAnsiTheme="majorBidi" w:cstheme="majorBidi"/>
          <w:b/>
          <w:bCs/>
          <w:noProof/>
          <w:sz w:val="24"/>
          <w:szCs w:val="24"/>
          <w:lang w:eastAsia="fr-FR"/>
        </w:rPr>
        <w:t>o</w:t>
      </w:r>
      <w:r w:rsidRPr="007E01B7">
        <w:rPr>
          <w:rFonts w:asciiTheme="majorBidi" w:hAnsiTheme="majorBidi" w:cstheme="majorBidi"/>
          <w:b/>
          <w:bCs/>
          <w:noProof/>
          <w:sz w:val="24"/>
          <w:szCs w:val="24"/>
          <w:lang w:eastAsia="fr-FR"/>
        </w:rPr>
        <w:t>malies de l</w:t>
      </w:r>
      <w:r w:rsidR="00693184">
        <w:rPr>
          <w:rFonts w:asciiTheme="majorBidi" w:hAnsiTheme="majorBidi" w:cstheme="majorBidi"/>
          <w:b/>
          <w:bCs/>
          <w:noProof/>
          <w:sz w:val="24"/>
          <w:szCs w:val="24"/>
          <w:lang w:eastAsia="fr-FR"/>
        </w:rPr>
        <w:t>a ré</w:t>
      </w:r>
      <w:r w:rsidR="00FB0FC4" w:rsidRPr="007E01B7">
        <w:rPr>
          <w:rFonts w:asciiTheme="majorBidi" w:hAnsiTheme="majorBidi" w:cstheme="majorBidi"/>
          <w:b/>
          <w:bCs/>
          <w:noProof/>
          <w:sz w:val="24"/>
          <w:szCs w:val="24"/>
          <w:lang w:eastAsia="fr-FR"/>
        </w:rPr>
        <w:t>ception :</w:t>
      </w:r>
    </w:p>
    <w:p w14:paraId="1CB4ED8B" w14:textId="77777777" w:rsidR="00FB0FC4" w:rsidRDefault="008F19C1" w:rsidP="00B355E9">
      <w:pPr>
        <w:pStyle w:val="Paragraphedeliste"/>
        <w:widowControl w:val="0"/>
        <w:numPr>
          <w:ilvl w:val="0"/>
          <w:numId w:val="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w:t>
      </w:r>
      <w:r w:rsidR="00693184">
        <w:rPr>
          <w:rFonts w:asciiTheme="majorBidi" w:hAnsiTheme="majorBidi" w:cstheme="majorBidi"/>
          <w:sz w:val="24"/>
          <w:szCs w:val="24"/>
          <w:lang w:bidi="ar-DZ"/>
        </w:rPr>
        <w:t>a</w:t>
      </w:r>
      <w:r w:rsidR="00FB0FC4" w:rsidRPr="00B355E9">
        <w:rPr>
          <w:rFonts w:asciiTheme="majorBidi" w:hAnsiTheme="majorBidi" w:cstheme="majorBidi"/>
          <w:sz w:val="24"/>
          <w:szCs w:val="24"/>
          <w:lang w:bidi="ar-DZ"/>
        </w:rPr>
        <w:t xml:space="preserve"> </w:t>
      </w:r>
      <w:r w:rsidR="00B355E9" w:rsidRPr="00B355E9">
        <w:rPr>
          <w:rFonts w:asciiTheme="majorBidi" w:hAnsiTheme="majorBidi" w:cstheme="majorBidi"/>
          <w:sz w:val="24"/>
          <w:szCs w:val="24"/>
          <w:lang w:bidi="ar-DZ"/>
        </w:rPr>
        <w:t xml:space="preserve">réorientation des patients au service d’urgence (salle du soin) ne se base pas sur des </w:t>
      </w:r>
      <w:r w:rsidR="00B355E9" w:rsidRPr="00B355E9">
        <w:rPr>
          <w:rFonts w:asciiTheme="majorBidi" w:hAnsiTheme="majorBidi" w:cstheme="majorBidi"/>
          <w:sz w:val="24"/>
          <w:szCs w:val="24"/>
          <w:lang w:bidi="ar-DZ"/>
        </w:rPr>
        <w:lastRenderedPageBreak/>
        <w:t>critères scientifique</w:t>
      </w:r>
      <w:r w:rsidR="00693184">
        <w:rPr>
          <w:rFonts w:asciiTheme="majorBidi" w:hAnsiTheme="majorBidi" w:cstheme="majorBidi"/>
          <w:sz w:val="24"/>
          <w:szCs w:val="24"/>
          <w:lang w:bidi="ar-DZ"/>
        </w:rPr>
        <w:t>s prédéfini</w:t>
      </w:r>
      <w:r w:rsidR="00B355E9" w:rsidRPr="00B355E9">
        <w:rPr>
          <w:rFonts w:asciiTheme="majorBidi" w:hAnsiTheme="majorBidi" w:cstheme="majorBidi"/>
          <w:sz w:val="24"/>
          <w:szCs w:val="24"/>
          <w:lang w:bidi="ar-DZ"/>
        </w:rPr>
        <w:t xml:space="preserve">s, la réceptionniste décide </w:t>
      </w:r>
      <w:r w:rsidR="00693184">
        <w:rPr>
          <w:rFonts w:asciiTheme="majorBidi" w:hAnsiTheme="majorBidi" w:cstheme="majorBidi"/>
          <w:sz w:val="24"/>
          <w:szCs w:val="24"/>
          <w:lang w:bidi="ar-DZ"/>
        </w:rPr>
        <w:t xml:space="preserve">ce </w:t>
      </w:r>
      <w:r w:rsidR="002502D0">
        <w:rPr>
          <w:rFonts w:asciiTheme="majorBidi" w:hAnsiTheme="majorBidi" w:cstheme="majorBidi"/>
          <w:sz w:val="24"/>
          <w:szCs w:val="24"/>
          <w:lang w:bidi="ar-DZ"/>
        </w:rPr>
        <w:t>qui</w:t>
      </w:r>
      <w:r w:rsidR="00B355E9" w:rsidRPr="00B355E9">
        <w:rPr>
          <w:rFonts w:asciiTheme="majorBidi" w:hAnsiTheme="majorBidi" w:cstheme="majorBidi"/>
          <w:sz w:val="24"/>
          <w:szCs w:val="24"/>
          <w:lang w:bidi="ar-DZ"/>
        </w:rPr>
        <w:t xml:space="preserve"> est urgent et qui do</w:t>
      </w:r>
      <w:r>
        <w:rPr>
          <w:rFonts w:asciiTheme="majorBidi" w:hAnsiTheme="majorBidi" w:cstheme="majorBidi"/>
          <w:sz w:val="24"/>
          <w:szCs w:val="24"/>
          <w:lang w:bidi="ar-DZ"/>
        </w:rPr>
        <w:t>it attendre en se fondant sur son</w:t>
      </w:r>
      <w:r w:rsidR="00B355E9" w:rsidRPr="00B355E9">
        <w:rPr>
          <w:rFonts w:asciiTheme="majorBidi" w:hAnsiTheme="majorBidi" w:cstheme="majorBidi"/>
          <w:sz w:val="24"/>
          <w:szCs w:val="24"/>
          <w:lang w:bidi="ar-DZ"/>
        </w:rPr>
        <w:t xml:space="preserve"> expérience.</w:t>
      </w:r>
    </w:p>
    <w:p w14:paraId="64099CA0" w14:textId="77777777" w:rsidR="00B355E9" w:rsidRDefault="0028140B" w:rsidP="00B355E9">
      <w:pPr>
        <w:pStyle w:val="Paragraphedeliste"/>
        <w:widowControl w:val="0"/>
        <w:numPr>
          <w:ilvl w:val="0"/>
          <w:numId w:val="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Il n’y a pas de</w:t>
      </w:r>
      <w:r w:rsidR="00B355E9">
        <w:rPr>
          <w:rFonts w:asciiTheme="majorBidi" w:hAnsiTheme="majorBidi" w:cstheme="majorBidi"/>
          <w:sz w:val="24"/>
          <w:szCs w:val="24"/>
          <w:lang w:bidi="ar-DZ"/>
        </w:rPr>
        <w:t xml:space="preserve"> renseignement des informations administratives après 16</w:t>
      </w:r>
      <w:r>
        <w:rPr>
          <w:rFonts w:asciiTheme="majorBidi" w:hAnsiTheme="majorBidi" w:cstheme="majorBidi"/>
          <w:sz w:val="24"/>
          <w:szCs w:val="24"/>
          <w:lang w:bidi="ar-DZ"/>
        </w:rPr>
        <w:t xml:space="preserve"> </w:t>
      </w:r>
      <w:r w:rsidR="00B355E9">
        <w:rPr>
          <w:rFonts w:asciiTheme="majorBidi" w:hAnsiTheme="majorBidi" w:cstheme="majorBidi"/>
          <w:sz w:val="24"/>
          <w:szCs w:val="24"/>
          <w:lang w:bidi="ar-DZ"/>
        </w:rPr>
        <w:t>h.</w:t>
      </w:r>
    </w:p>
    <w:p w14:paraId="5FCA89A1" w14:textId="77777777" w:rsidR="00B355E9" w:rsidRPr="007E01B7" w:rsidRDefault="00B355E9" w:rsidP="00B355E9">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Anomalies dans le box de consultation</w:t>
      </w:r>
      <w:r w:rsidR="007E01B7" w:rsidRPr="007E01B7">
        <w:rPr>
          <w:rFonts w:asciiTheme="majorBidi" w:hAnsiTheme="majorBidi" w:cstheme="majorBidi"/>
          <w:b/>
          <w:bCs/>
          <w:noProof/>
          <w:sz w:val="24"/>
          <w:szCs w:val="24"/>
          <w:lang w:eastAsia="fr-FR"/>
        </w:rPr>
        <w:t xml:space="preserve"> simple</w:t>
      </w:r>
      <w:r w:rsidRPr="007E01B7">
        <w:rPr>
          <w:rFonts w:asciiTheme="majorBidi" w:hAnsiTheme="majorBidi" w:cstheme="majorBidi"/>
          <w:b/>
          <w:bCs/>
          <w:noProof/>
          <w:sz w:val="24"/>
          <w:szCs w:val="24"/>
          <w:lang w:eastAsia="fr-FR"/>
        </w:rPr>
        <w:t> :</w:t>
      </w:r>
    </w:p>
    <w:p w14:paraId="780EC7B7" w14:textId="77777777" w:rsidR="00515F46" w:rsidRDefault="00631254" w:rsidP="00D506E2">
      <w:pPr>
        <w:pStyle w:val="Paragraphedeliste"/>
        <w:widowControl w:val="0"/>
        <w:numPr>
          <w:ilvl w:val="0"/>
          <w:numId w:val="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w:t>
      </w:r>
      <w:r w:rsidR="001D037D" w:rsidRPr="0028140B">
        <w:rPr>
          <w:rFonts w:asciiTheme="majorBidi" w:hAnsiTheme="majorBidi" w:cstheme="majorBidi"/>
          <w:sz w:val="24"/>
          <w:szCs w:val="24"/>
          <w:lang w:bidi="ar-DZ"/>
        </w:rPr>
        <w:t xml:space="preserve"> de </w:t>
      </w:r>
      <w:r w:rsidR="0028140B" w:rsidRPr="0028140B">
        <w:rPr>
          <w:rFonts w:asciiTheme="majorBidi" w:hAnsiTheme="majorBidi" w:cstheme="majorBidi"/>
          <w:sz w:val="24"/>
          <w:szCs w:val="24"/>
          <w:lang w:bidi="ar-DZ"/>
        </w:rPr>
        <w:t>traçabilité</w:t>
      </w:r>
      <w:r w:rsidR="0028140B" w:rsidRPr="00D506E2">
        <w:rPr>
          <w:rFonts w:asciiTheme="majorBidi" w:hAnsiTheme="majorBidi" w:cstheme="majorBidi"/>
          <w:sz w:val="24"/>
          <w:szCs w:val="24"/>
          <w:lang w:bidi="ar-DZ"/>
        </w:rPr>
        <w:t xml:space="preserve"> </w:t>
      </w:r>
      <w:r w:rsidR="001D037D" w:rsidRPr="0028140B">
        <w:rPr>
          <w:rFonts w:asciiTheme="majorBidi" w:hAnsiTheme="majorBidi" w:cstheme="majorBidi"/>
          <w:sz w:val="24"/>
          <w:szCs w:val="24"/>
          <w:lang w:bidi="ar-DZ"/>
        </w:rPr>
        <w:t xml:space="preserve">dans </w:t>
      </w:r>
      <w:r w:rsidR="001D037D">
        <w:rPr>
          <w:rFonts w:asciiTheme="majorBidi" w:hAnsiTheme="majorBidi" w:cstheme="majorBidi"/>
          <w:sz w:val="24"/>
          <w:szCs w:val="24"/>
          <w:lang w:bidi="ar-DZ"/>
        </w:rPr>
        <w:t xml:space="preserve">la consultation simple, </w:t>
      </w:r>
      <w:r w:rsidR="001D037D" w:rsidRPr="001D037D">
        <w:rPr>
          <w:rFonts w:asciiTheme="majorBidi" w:hAnsiTheme="majorBidi" w:cstheme="majorBidi"/>
          <w:sz w:val="24"/>
          <w:szCs w:val="24"/>
          <w:lang w:bidi="ar-DZ"/>
        </w:rPr>
        <w:t>lors de l'a</w:t>
      </w:r>
      <w:r w:rsidR="00515F46">
        <w:rPr>
          <w:rFonts w:asciiTheme="majorBidi" w:hAnsiTheme="majorBidi" w:cstheme="majorBidi"/>
          <w:sz w:val="24"/>
          <w:szCs w:val="24"/>
          <w:lang w:bidi="ar-DZ"/>
        </w:rPr>
        <w:t>rrivée d’un patient déjà traité</w:t>
      </w:r>
      <w:r w:rsidR="001D037D">
        <w:rPr>
          <w:rFonts w:asciiTheme="majorBidi" w:hAnsiTheme="majorBidi" w:cstheme="majorBidi"/>
          <w:sz w:val="24"/>
          <w:szCs w:val="24"/>
          <w:lang w:bidi="ar-DZ"/>
        </w:rPr>
        <w:t xml:space="preserve">, aucune trace sur la première visite </w:t>
      </w:r>
      <w:r w:rsidR="00D506E2">
        <w:rPr>
          <w:rFonts w:asciiTheme="majorBidi" w:hAnsiTheme="majorBidi" w:cstheme="majorBidi"/>
          <w:sz w:val="24"/>
          <w:szCs w:val="24"/>
          <w:lang w:bidi="ar-DZ"/>
        </w:rPr>
        <w:t>n’</w:t>
      </w:r>
      <w:r w:rsidR="001D037D">
        <w:rPr>
          <w:rFonts w:asciiTheme="majorBidi" w:hAnsiTheme="majorBidi" w:cstheme="majorBidi"/>
          <w:sz w:val="24"/>
          <w:szCs w:val="24"/>
          <w:lang w:bidi="ar-DZ"/>
        </w:rPr>
        <w:t>est enregi</w:t>
      </w:r>
      <w:r w:rsidR="0028140B">
        <w:rPr>
          <w:rFonts w:asciiTheme="majorBidi" w:hAnsiTheme="majorBidi" w:cstheme="majorBidi"/>
          <w:sz w:val="24"/>
          <w:szCs w:val="24"/>
          <w:lang w:bidi="ar-DZ"/>
        </w:rPr>
        <w:t>s</w:t>
      </w:r>
      <w:r w:rsidR="001D037D">
        <w:rPr>
          <w:rFonts w:asciiTheme="majorBidi" w:hAnsiTheme="majorBidi" w:cstheme="majorBidi"/>
          <w:sz w:val="24"/>
          <w:szCs w:val="24"/>
          <w:lang w:bidi="ar-DZ"/>
        </w:rPr>
        <w:t>trée.</w:t>
      </w:r>
    </w:p>
    <w:p w14:paraId="6A10BCB3" w14:textId="77777777" w:rsidR="007E01B7" w:rsidRDefault="00515F46" w:rsidP="008D5585">
      <w:pPr>
        <w:pStyle w:val="Paragraphedeliste"/>
        <w:widowControl w:val="0"/>
        <w:numPr>
          <w:ilvl w:val="0"/>
          <w:numId w:val="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L’utilisation d’un seul formulaire (ordonna</w:t>
      </w:r>
      <w:r w:rsidR="0028140B">
        <w:rPr>
          <w:rFonts w:asciiTheme="majorBidi" w:hAnsiTheme="majorBidi" w:cstheme="majorBidi"/>
          <w:sz w:val="24"/>
          <w:szCs w:val="24"/>
          <w:lang w:bidi="ar-DZ"/>
        </w:rPr>
        <w:t>n</w:t>
      </w:r>
      <w:r>
        <w:rPr>
          <w:rFonts w:asciiTheme="majorBidi" w:hAnsiTheme="majorBidi" w:cstheme="majorBidi"/>
          <w:sz w:val="24"/>
          <w:szCs w:val="24"/>
          <w:lang w:bidi="ar-DZ"/>
        </w:rPr>
        <w:t xml:space="preserve">ce) afin de remplir plusieurs et </w:t>
      </w:r>
      <w:r w:rsidR="00DF2BE7">
        <w:rPr>
          <w:rFonts w:asciiTheme="majorBidi" w:hAnsiTheme="majorBidi" w:cstheme="majorBidi"/>
          <w:sz w:val="24"/>
          <w:szCs w:val="24"/>
          <w:lang w:bidi="ar-DZ"/>
        </w:rPr>
        <w:t>différents fichiers</w:t>
      </w:r>
      <w:r>
        <w:rPr>
          <w:rFonts w:asciiTheme="majorBidi" w:hAnsiTheme="majorBidi" w:cstheme="majorBidi"/>
          <w:sz w:val="24"/>
          <w:szCs w:val="24"/>
          <w:lang w:bidi="ar-DZ"/>
        </w:rPr>
        <w:t xml:space="preserve"> (demande d’un bilan, traitement, demande d’un radio).</w:t>
      </w:r>
    </w:p>
    <w:p w14:paraId="1F241DBC" w14:textId="77777777" w:rsidR="00DF2BE7" w:rsidRDefault="00DF2BE7" w:rsidP="008D5585">
      <w:pPr>
        <w:pStyle w:val="Paragraphedeliste"/>
        <w:widowControl w:val="0"/>
        <w:numPr>
          <w:ilvl w:val="0"/>
          <w:numId w:val="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Perte du temps du médecin en réécrivant les informations du patient.</w:t>
      </w:r>
    </w:p>
    <w:p w14:paraId="47956EB1" w14:textId="77777777" w:rsidR="007E01B7" w:rsidRPr="007E01B7" w:rsidRDefault="007E01B7" w:rsidP="007E01B7">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 xml:space="preserve">Anomalies dans le </w:t>
      </w:r>
      <w:r w:rsidR="0028140B">
        <w:rPr>
          <w:rFonts w:asciiTheme="majorBidi" w:hAnsiTheme="majorBidi" w:cstheme="majorBidi"/>
          <w:b/>
          <w:bCs/>
          <w:noProof/>
          <w:sz w:val="24"/>
          <w:szCs w:val="24"/>
          <w:lang w:eastAsia="fr-FR"/>
        </w:rPr>
        <w:t>box de consultation spécialisée</w:t>
      </w:r>
      <w:r w:rsidRPr="007E01B7">
        <w:rPr>
          <w:rFonts w:asciiTheme="majorBidi" w:hAnsiTheme="majorBidi" w:cstheme="majorBidi"/>
          <w:b/>
          <w:bCs/>
          <w:noProof/>
          <w:sz w:val="24"/>
          <w:szCs w:val="24"/>
          <w:lang w:eastAsia="fr-FR"/>
        </w:rPr>
        <w:t> :</w:t>
      </w:r>
    </w:p>
    <w:p w14:paraId="4AC45B62" w14:textId="77777777" w:rsidR="007E01B7" w:rsidRDefault="008F19C1" w:rsidP="007E01B7">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w:t>
      </w:r>
      <w:r w:rsidR="007E01B7">
        <w:rPr>
          <w:rFonts w:asciiTheme="majorBidi" w:hAnsiTheme="majorBidi" w:cstheme="majorBidi"/>
          <w:sz w:val="24"/>
          <w:szCs w:val="24"/>
          <w:lang w:bidi="ar-DZ"/>
        </w:rPr>
        <w:t>edondance d’enregistrement des information</w:t>
      </w:r>
      <w:r w:rsidR="0028140B">
        <w:rPr>
          <w:rFonts w:asciiTheme="majorBidi" w:hAnsiTheme="majorBidi" w:cstheme="majorBidi"/>
          <w:sz w:val="24"/>
          <w:szCs w:val="24"/>
          <w:lang w:bidi="ar-DZ"/>
        </w:rPr>
        <w:t>s</w:t>
      </w:r>
      <w:r w:rsidR="007E01B7">
        <w:rPr>
          <w:rFonts w:asciiTheme="majorBidi" w:hAnsiTheme="majorBidi" w:cstheme="majorBidi"/>
          <w:sz w:val="24"/>
          <w:szCs w:val="24"/>
          <w:lang w:bidi="ar-DZ"/>
        </w:rPr>
        <w:t xml:space="preserve"> du patient dans la fiche malade.</w:t>
      </w:r>
    </w:p>
    <w:p w14:paraId="69F2ABB2" w14:textId="77777777" w:rsidR="00247399" w:rsidRDefault="007E01B7" w:rsidP="00247399">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 d’un admin</w:t>
      </w:r>
      <w:r w:rsidR="0028140B">
        <w:rPr>
          <w:rFonts w:asciiTheme="majorBidi" w:hAnsiTheme="majorBidi" w:cstheme="majorBidi"/>
          <w:sz w:val="24"/>
          <w:szCs w:val="24"/>
          <w:lang w:bidi="ar-DZ"/>
        </w:rPr>
        <w:t>i</w:t>
      </w:r>
      <w:r>
        <w:rPr>
          <w:rFonts w:asciiTheme="majorBidi" w:hAnsiTheme="majorBidi" w:cstheme="majorBidi"/>
          <w:sz w:val="24"/>
          <w:szCs w:val="24"/>
          <w:lang w:bidi="ar-DZ"/>
        </w:rPr>
        <w:t>strateur de santé pour la ge</w:t>
      </w:r>
      <w:r w:rsidR="0028140B">
        <w:rPr>
          <w:rFonts w:asciiTheme="majorBidi" w:hAnsiTheme="majorBidi" w:cstheme="majorBidi"/>
          <w:sz w:val="24"/>
          <w:szCs w:val="24"/>
          <w:lang w:bidi="ar-DZ"/>
        </w:rPr>
        <w:t>s</w:t>
      </w:r>
      <w:r w:rsidR="00631254">
        <w:rPr>
          <w:rFonts w:asciiTheme="majorBidi" w:hAnsiTheme="majorBidi" w:cstheme="majorBidi"/>
          <w:sz w:val="24"/>
          <w:szCs w:val="24"/>
          <w:lang w:bidi="ar-DZ"/>
        </w:rPr>
        <w:t>tion d’évacuation (perte du</w:t>
      </w:r>
      <w:r>
        <w:rPr>
          <w:rFonts w:asciiTheme="majorBidi" w:hAnsiTheme="majorBidi" w:cstheme="majorBidi"/>
          <w:sz w:val="24"/>
          <w:szCs w:val="24"/>
          <w:lang w:bidi="ar-DZ"/>
        </w:rPr>
        <w:t xml:space="preserve"> temps du médecin).</w:t>
      </w:r>
    </w:p>
    <w:p w14:paraId="1DB1B77D" w14:textId="77777777" w:rsidR="00247399" w:rsidRDefault="00247399" w:rsidP="00BA289B">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 </w:t>
      </w:r>
      <w:r w:rsidRPr="00247399">
        <w:rPr>
          <w:rFonts w:asciiTheme="majorBidi" w:hAnsiTheme="majorBidi" w:cstheme="majorBidi"/>
          <w:sz w:val="24"/>
          <w:szCs w:val="24"/>
          <w:lang w:bidi="ar-DZ"/>
        </w:rPr>
        <w:t xml:space="preserve">Lorsque le patient rate un rendez-vous, </w:t>
      </w:r>
      <w:r w:rsidR="00BA289B">
        <w:rPr>
          <w:rFonts w:asciiTheme="majorBidi" w:hAnsiTheme="majorBidi" w:cstheme="majorBidi"/>
          <w:sz w:val="24"/>
          <w:szCs w:val="24"/>
          <w:lang w:bidi="ar-DZ"/>
        </w:rPr>
        <w:t xml:space="preserve">la procédure </w:t>
      </w:r>
      <w:r w:rsidR="00631254">
        <w:rPr>
          <w:rFonts w:asciiTheme="majorBidi" w:hAnsiTheme="majorBidi" w:cstheme="majorBidi"/>
          <w:sz w:val="24"/>
          <w:szCs w:val="24"/>
          <w:lang w:bidi="ar-DZ"/>
        </w:rPr>
        <w:t>p</w:t>
      </w:r>
      <w:r w:rsidR="00BA289B">
        <w:rPr>
          <w:rFonts w:asciiTheme="majorBidi" w:hAnsiTheme="majorBidi" w:cstheme="majorBidi"/>
          <w:sz w:val="24"/>
          <w:szCs w:val="24"/>
          <w:lang w:bidi="ar-DZ"/>
        </w:rPr>
        <w:t>our récupérer ce dernier n’est pas stricte</w:t>
      </w:r>
      <w:r w:rsidRPr="00247399">
        <w:rPr>
          <w:rFonts w:asciiTheme="majorBidi" w:hAnsiTheme="majorBidi" w:cstheme="majorBidi"/>
          <w:sz w:val="24"/>
          <w:szCs w:val="24"/>
          <w:lang w:bidi="ar-DZ"/>
        </w:rPr>
        <w:t>.</w:t>
      </w:r>
    </w:p>
    <w:p w14:paraId="45D8F87F" w14:textId="77777777" w:rsidR="00631254" w:rsidRPr="00247399" w:rsidRDefault="00631254" w:rsidP="00BA289B">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Perte du temps du médecin pour accéder aux dossiers des patients (... minutes pour un dossier).</w:t>
      </w:r>
    </w:p>
    <w:p w14:paraId="2FC201EB" w14:textId="77777777" w:rsidR="008D5585" w:rsidRDefault="008D5585" w:rsidP="008D5585">
      <w:pPr>
        <w:widowControl w:val="0"/>
        <w:spacing w:after="0" w:line="360" w:lineRule="auto"/>
        <w:jc w:val="lowKashida"/>
        <w:rPr>
          <w:rFonts w:asciiTheme="majorBidi" w:hAnsiTheme="majorBidi" w:cstheme="majorBidi"/>
          <w:b/>
          <w:bCs/>
          <w:noProof/>
          <w:sz w:val="24"/>
          <w:szCs w:val="24"/>
          <w:lang w:eastAsia="fr-FR"/>
        </w:rPr>
      </w:pPr>
      <w:r w:rsidRPr="008D5585">
        <w:rPr>
          <w:rFonts w:asciiTheme="majorBidi" w:hAnsiTheme="majorBidi" w:cstheme="majorBidi"/>
          <w:b/>
          <w:bCs/>
          <w:noProof/>
          <w:sz w:val="24"/>
          <w:szCs w:val="24"/>
          <w:lang w:eastAsia="fr-FR"/>
        </w:rPr>
        <w:t xml:space="preserve">Anomalies dans </w:t>
      </w:r>
      <w:r>
        <w:rPr>
          <w:rFonts w:asciiTheme="majorBidi" w:hAnsiTheme="majorBidi" w:cstheme="majorBidi"/>
          <w:b/>
          <w:bCs/>
          <w:noProof/>
          <w:sz w:val="24"/>
          <w:szCs w:val="24"/>
          <w:lang w:eastAsia="fr-FR"/>
        </w:rPr>
        <w:t>l’hospitalisation</w:t>
      </w:r>
      <w:r w:rsidRPr="008D5585">
        <w:rPr>
          <w:rFonts w:asciiTheme="majorBidi" w:hAnsiTheme="majorBidi" w:cstheme="majorBidi"/>
          <w:b/>
          <w:bCs/>
          <w:noProof/>
          <w:sz w:val="24"/>
          <w:szCs w:val="24"/>
          <w:lang w:eastAsia="fr-FR"/>
        </w:rPr>
        <w:t> :</w:t>
      </w:r>
    </w:p>
    <w:p w14:paraId="40D06FC9" w14:textId="77777777" w:rsidR="008D5585" w:rsidRDefault="008F19C1"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w:t>
      </w:r>
      <w:r w:rsidR="008D5585">
        <w:rPr>
          <w:rFonts w:asciiTheme="majorBidi" w:hAnsiTheme="majorBidi" w:cstheme="majorBidi"/>
          <w:sz w:val="24"/>
          <w:szCs w:val="24"/>
          <w:lang w:bidi="ar-DZ"/>
        </w:rPr>
        <w:t xml:space="preserve">as de </w:t>
      </w:r>
      <w:r w:rsidR="0028140B" w:rsidRPr="0028140B">
        <w:rPr>
          <w:rFonts w:asciiTheme="majorBidi" w:hAnsiTheme="majorBidi" w:cstheme="majorBidi"/>
          <w:sz w:val="24"/>
          <w:szCs w:val="24"/>
          <w:lang w:bidi="ar-DZ"/>
        </w:rPr>
        <w:t xml:space="preserve">contrôle </w:t>
      </w:r>
      <w:r w:rsidR="008D5585">
        <w:rPr>
          <w:rFonts w:asciiTheme="majorBidi" w:hAnsiTheme="majorBidi" w:cstheme="majorBidi"/>
          <w:sz w:val="24"/>
          <w:szCs w:val="24"/>
          <w:lang w:bidi="ar-DZ"/>
        </w:rPr>
        <w:t>avant l’hospitalisation d’u</w:t>
      </w:r>
      <w:r w:rsidR="00BA289B">
        <w:rPr>
          <w:rFonts w:asciiTheme="majorBidi" w:hAnsiTheme="majorBidi" w:cstheme="majorBidi"/>
          <w:sz w:val="24"/>
          <w:szCs w:val="24"/>
          <w:lang w:bidi="ar-DZ"/>
        </w:rPr>
        <w:t>n patient.</w:t>
      </w:r>
      <w:r w:rsidR="0028140B">
        <w:rPr>
          <w:rFonts w:asciiTheme="majorBidi" w:hAnsiTheme="majorBidi" w:cstheme="majorBidi"/>
          <w:sz w:val="24"/>
          <w:szCs w:val="24"/>
          <w:lang w:bidi="ar-DZ"/>
        </w:rPr>
        <w:t xml:space="preserve"> </w:t>
      </w:r>
      <w:r w:rsidR="00BA289B">
        <w:rPr>
          <w:rFonts w:asciiTheme="majorBidi" w:hAnsiTheme="majorBidi" w:cstheme="majorBidi"/>
          <w:sz w:val="24"/>
          <w:szCs w:val="24"/>
          <w:lang w:bidi="ar-DZ"/>
        </w:rPr>
        <w:t>D</w:t>
      </w:r>
      <w:r w:rsidR="0028140B">
        <w:rPr>
          <w:rFonts w:asciiTheme="majorBidi" w:hAnsiTheme="majorBidi" w:cstheme="majorBidi"/>
          <w:sz w:val="24"/>
          <w:szCs w:val="24"/>
          <w:lang w:bidi="ar-DZ"/>
        </w:rPr>
        <w:t>ans le cas de la ré</w:t>
      </w:r>
      <w:r w:rsidR="008D5585">
        <w:rPr>
          <w:rFonts w:asciiTheme="majorBidi" w:hAnsiTheme="majorBidi" w:cstheme="majorBidi"/>
          <w:sz w:val="24"/>
          <w:szCs w:val="24"/>
          <w:lang w:bidi="ar-DZ"/>
        </w:rPr>
        <w:t>admis</w:t>
      </w:r>
      <w:r w:rsidR="0028140B">
        <w:rPr>
          <w:rFonts w:asciiTheme="majorBidi" w:hAnsiTheme="majorBidi" w:cstheme="majorBidi"/>
          <w:sz w:val="24"/>
          <w:szCs w:val="24"/>
          <w:lang w:bidi="ar-DZ"/>
        </w:rPr>
        <w:t>sion,</w:t>
      </w:r>
      <w:r w:rsidR="00BA289B">
        <w:rPr>
          <w:rFonts w:asciiTheme="majorBidi" w:hAnsiTheme="majorBidi" w:cstheme="majorBidi"/>
          <w:sz w:val="24"/>
          <w:szCs w:val="24"/>
          <w:lang w:bidi="ar-DZ"/>
        </w:rPr>
        <w:t xml:space="preserve"> il se peut que</w:t>
      </w:r>
      <w:r w:rsidR="0028140B">
        <w:rPr>
          <w:rFonts w:asciiTheme="majorBidi" w:hAnsiTheme="majorBidi" w:cstheme="majorBidi"/>
          <w:sz w:val="24"/>
          <w:szCs w:val="24"/>
          <w:lang w:bidi="ar-DZ"/>
        </w:rPr>
        <w:t xml:space="preserve"> le médecin crée un nouveau</w:t>
      </w:r>
      <w:r w:rsidR="008D5585">
        <w:rPr>
          <w:rFonts w:asciiTheme="majorBidi" w:hAnsiTheme="majorBidi" w:cstheme="majorBidi"/>
          <w:sz w:val="24"/>
          <w:szCs w:val="24"/>
          <w:lang w:bidi="ar-DZ"/>
        </w:rPr>
        <w:t xml:space="preserve"> dossier médical</w:t>
      </w:r>
      <w:r w:rsidR="00BA289B">
        <w:rPr>
          <w:rFonts w:asciiTheme="majorBidi" w:hAnsiTheme="majorBidi" w:cstheme="majorBidi"/>
          <w:sz w:val="24"/>
          <w:szCs w:val="24"/>
          <w:lang w:bidi="ar-DZ"/>
        </w:rPr>
        <w:t xml:space="preserve"> pour le même patient</w:t>
      </w:r>
      <w:r w:rsidR="008D5585">
        <w:rPr>
          <w:rFonts w:asciiTheme="majorBidi" w:hAnsiTheme="majorBidi" w:cstheme="majorBidi"/>
          <w:sz w:val="24"/>
          <w:szCs w:val="24"/>
          <w:lang w:bidi="ar-DZ"/>
        </w:rPr>
        <w:t>.</w:t>
      </w:r>
    </w:p>
    <w:p w14:paraId="175D3C93" w14:textId="77777777" w:rsidR="008D5585" w:rsidRDefault="008D5585"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L’utilisation d’une ordonna</w:t>
      </w:r>
      <w:r w:rsidR="0028140B">
        <w:rPr>
          <w:rFonts w:asciiTheme="majorBidi" w:hAnsiTheme="majorBidi" w:cstheme="majorBidi"/>
          <w:sz w:val="24"/>
          <w:szCs w:val="24"/>
          <w:lang w:bidi="ar-DZ"/>
        </w:rPr>
        <w:t>n</w:t>
      </w:r>
      <w:r>
        <w:rPr>
          <w:rFonts w:asciiTheme="majorBidi" w:hAnsiTheme="majorBidi" w:cstheme="majorBidi"/>
          <w:sz w:val="24"/>
          <w:szCs w:val="24"/>
          <w:lang w:bidi="ar-DZ"/>
        </w:rPr>
        <w:t>ce pour remplir plusieurs et différents fichiers (demande d’un bilan, traitement, demande d’un radio).</w:t>
      </w:r>
    </w:p>
    <w:p w14:paraId="6EE9A2F9" w14:textId="77777777" w:rsidR="008D5585" w:rsidRDefault="00631254"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Procédure de </w:t>
      </w:r>
      <w:r w:rsidR="008D5585">
        <w:rPr>
          <w:rFonts w:asciiTheme="majorBidi" w:hAnsiTheme="majorBidi" w:cstheme="majorBidi"/>
          <w:sz w:val="24"/>
          <w:szCs w:val="24"/>
          <w:lang w:bidi="ar-DZ"/>
        </w:rPr>
        <w:t>gestion des lits des patients</w:t>
      </w:r>
      <w:r>
        <w:rPr>
          <w:rFonts w:asciiTheme="majorBidi" w:hAnsiTheme="majorBidi" w:cstheme="majorBidi"/>
          <w:sz w:val="24"/>
          <w:szCs w:val="24"/>
          <w:lang w:bidi="ar-DZ"/>
        </w:rPr>
        <w:t xml:space="preserve"> non contrôlée (seul le surveillant médical a l’information, et qui n’est pas enregistrée)</w:t>
      </w:r>
      <w:r w:rsidR="008D5585">
        <w:rPr>
          <w:rFonts w:asciiTheme="majorBidi" w:hAnsiTheme="majorBidi" w:cstheme="majorBidi"/>
          <w:sz w:val="24"/>
          <w:szCs w:val="24"/>
          <w:lang w:bidi="ar-DZ"/>
        </w:rPr>
        <w:t>.</w:t>
      </w:r>
    </w:p>
    <w:p w14:paraId="141E26EA" w14:textId="77777777" w:rsidR="008D5585" w:rsidRDefault="00245DB7"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Déplacement du patient lui-même pour une </w:t>
      </w:r>
      <w:r w:rsidR="0028140B" w:rsidRPr="0028140B">
        <w:rPr>
          <w:rFonts w:asciiTheme="majorBidi" w:hAnsiTheme="majorBidi" w:cstheme="majorBidi"/>
          <w:sz w:val="24"/>
          <w:szCs w:val="24"/>
          <w:lang w:bidi="ar-DZ"/>
        </w:rPr>
        <w:t>tâche</w:t>
      </w:r>
      <w:r>
        <w:rPr>
          <w:rFonts w:asciiTheme="majorBidi" w:hAnsiTheme="majorBidi" w:cstheme="majorBidi"/>
          <w:sz w:val="24"/>
          <w:szCs w:val="24"/>
          <w:lang w:bidi="ar-DZ"/>
        </w:rPr>
        <w:t xml:space="preserve"> admin</w:t>
      </w:r>
      <w:r w:rsidR="0028140B">
        <w:rPr>
          <w:rFonts w:asciiTheme="majorBidi" w:hAnsiTheme="majorBidi" w:cstheme="majorBidi"/>
          <w:sz w:val="24"/>
          <w:szCs w:val="24"/>
          <w:lang w:bidi="ar-DZ"/>
        </w:rPr>
        <w:t>i</w:t>
      </w:r>
      <w:r>
        <w:rPr>
          <w:rFonts w:asciiTheme="majorBidi" w:hAnsiTheme="majorBidi" w:cstheme="majorBidi"/>
          <w:sz w:val="24"/>
          <w:szCs w:val="24"/>
          <w:lang w:bidi="ar-DZ"/>
        </w:rPr>
        <w:t xml:space="preserve">strative (pour </w:t>
      </w:r>
      <w:r w:rsidR="0028140B">
        <w:rPr>
          <w:rFonts w:asciiTheme="majorBidi" w:hAnsiTheme="majorBidi" w:cstheme="majorBidi"/>
          <w:sz w:val="24"/>
          <w:szCs w:val="24"/>
          <w:lang w:bidi="ar-DZ"/>
        </w:rPr>
        <w:t>avoir le billet de salle, il doi</w:t>
      </w:r>
      <w:r>
        <w:rPr>
          <w:rFonts w:asciiTheme="majorBidi" w:hAnsiTheme="majorBidi" w:cstheme="majorBidi"/>
          <w:sz w:val="24"/>
          <w:szCs w:val="24"/>
          <w:lang w:bidi="ar-DZ"/>
        </w:rPr>
        <w:t>t se déplacer</w:t>
      </w:r>
      <w:r w:rsidR="00631254">
        <w:rPr>
          <w:rFonts w:asciiTheme="majorBidi" w:hAnsiTheme="majorBidi" w:cstheme="majorBidi"/>
          <w:sz w:val="24"/>
          <w:szCs w:val="24"/>
          <w:lang w:bidi="ar-DZ"/>
        </w:rPr>
        <w:t xml:space="preserve"> en dehors du service pour aller</w:t>
      </w:r>
      <w:r>
        <w:rPr>
          <w:rFonts w:asciiTheme="majorBidi" w:hAnsiTheme="majorBidi" w:cstheme="majorBidi"/>
          <w:sz w:val="24"/>
          <w:szCs w:val="24"/>
          <w:lang w:bidi="ar-DZ"/>
        </w:rPr>
        <w:t xml:space="preserve"> au bureau des entrées).</w:t>
      </w:r>
    </w:p>
    <w:p w14:paraId="63C7AD9B" w14:textId="77777777" w:rsidR="008D5585" w:rsidRPr="00245DB7" w:rsidRDefault="00245DB7" w:rsidP="00D506E2">
      <w:pPr>
        <w:pStyle w:val="Paragraphedeliste"/>
        <w:widowControl w:val="0"/>
        <w:numPr>
          <w:ilvl w:val="0"/>
          <w:numId w:val="4"/>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 d’enregistrement des échange</w:t>
      </w:r>
      <w:r w:rsidR="0028140B">
        <w:rPr>
          <w:rFonts w:asciiTheme="majorBidi" w:hAnsiTheme="majorBidi" w:cstheme="majorBidi"/>
          <w:sz w:val="24"/>
          <w:szCs w:val="24"/>
          <w:lang w:bidi="ar-DZ"/>
        </w:rPr>
        <w:t>s</w:t>
      </w:r>
      <w:r>
        <w:rPr>
          <w:rFonts w:asciiTheme="majorBidi" w:hAnsiTheme="majorBidi" w:cstheme="majorBidi"/>
          <w:sz w:val="24"/>
          <w:szCs w:val="24"/>
          <w:lang w:bidi="ar-DZ"/>
        </w:rPr>
        <w:t xml:space="preserve"> d’information entre les différents grades </w:t>
      </w:r>
      <w:r w:rsidR="0028140B">
        <w:rPr>
          <w:rFonts w:asciiTheme="majorBidi" w:hAnsiTheme="majorBidi" w:cstheme="majorBidi"/>
          <w:sz w:val="24"/>
          <w:szCs w:val="24"/>
          <w:lang w:bidi="ar-DZ"/>
        </w:rPr>
        <w:t xml:space="preserve">des </w:t>
      </w:r>
      <w:r>
        <w:rPr>
          <w:rFonts w:asciiTheme="majorBidi" w:hAnsiTheme="majorBidi" w:cstheme="majorBidi"/>
          <w:sz w:val="24"/>
          <w:szCs w:val="24"/>
          <w:lang w:bidi="ar-DZ"/>
        </w:rPr>
        <w:t>médecins (que d’échange verb</w:t>
      </w:r>
      <w:r w:rsidR="008F19C1">
        <w:rPr>
          <w:rFonts w:asciiTheme="majorBidi" w:hAnsiTheme="majorBidi" w:cstheme="majorBidi"/>
          <w:sz w:val="24"/>
          <w:szCs w:val="24"/>
          <w:lang w:bidi="ar-DZ"/>
        </w:rPr>
        <w:t>al</w:t>
      </w:r>
      <w:r>
        <w:rPr>
          <w:rFonts w:asciiTheme="majorBidi" w:hAnsiTheme="majorBidi" w:cstheme="majorBidi"/>
          <w:sz w:val="24"/>
          <w:szCs w:val="24"/>
          <w:lang w:bidi="ar-DZ"/>
        </w:rPr>
        <w:t>)</w:t>
      </w:r>
      <w:r w:rsidR="004E3EB9">
        <w:rPr>
          <w:rFonts w:asciiTheme="majorBidi" w:hAnsiTheme="majorBidi" w:cstheme="majorBidi"/>
          <w:sz w:val="24"/>
          <w:szCs w:val="24"/>
          <w:lang w:bidi="ar-DZ"/>
        </w:rPr>
        <w:t>.</w:t>
      </w:r>
    </w:p>
    <w:p w14:paraId="7E5C01E6" w14:textId="77777777" w:rsidR="007E01B7" w:rsidRDefault="007E01B7" w:rsidP="00245DB7">
      <w:pPr>
        <w:widowControl w:val="0"/>
        <w:spacing w:after="0" w:line="360" w:lineRule="auto"/>
        <w:jc w:val="lowKashida"/>
        <w:rPr>
          <w:rFonts w:asciiTheme="majorBidi" w:hAnsiTheme="majorBidi" w:cstheme="majorBidi"/>
          <w:b/>
          <w:bCs/>
          <w:noProof/>
          <w:sz w:val="24"/>
          <w:szCs w:val="24"/>
          <w:lang w:eastAsia="fr-FR"/>
        </w:rPr>
      </w:pPr>
      <w:r w:rsidRPr="007E01B7">
        <w:rPr>
          <w:rFonts w:asciiTheme="majorBidi" w:hAnsiTheme="majorBidi" w:cstheme="majorBidi"/>
          <w:b/>
          <w:bCs/>
          <w:noProof/>
          <w:sz w:val="24"/>
          <w:szCs w:val="24"/>
          <w:lang w:eastAsia="fr-FR"/>
        </w:rPr>
        <w:t xml:space="preserve">Anomalies </w:t>
      </w:r>
      <w:r w:rsidR="00245DB7">
        <w:rPr>
          <w:rFonts w:asciiTheme="majorBidi" w:hAnsiTheme="majorBidi" w:cstheme="majorBidi"/>
          <w:b/>
          <w:bCs/>
          <w:noProof/>
          <w:sz w:val="24"/>
          <w:szCs w:val="24"/>
          <w:lang w:eastAsia="fr-FR"/>
        </w:rPr>
        <w:t>dans tout le service</w:t>
      </w:r>
      <w:r w:rsidRPr="007E01B7">
        <w:rPr>
          <w:rFonts w:asciiTheme="majorBidi" w:hAnsiTheme="majorBidi" w:cstheme="majorBidi"/>
          <w:b/>
          <w:bCs/>
          <w:noProof/>
          <w:sz w:val="24"/>
          <w:szCs w:val="24"/>
          <w:lang w:eastAsia="fr-FR"/>
        </w:rPr>
        <w:t> :</w:t>
      </w:r>
    </w:p>
    <w:p w14:paraId="2AC1D8A8" w14:textId="77777777" w:rsidR="007E01B7" w:rsidRDefault="008F19C1" w:rsidP="00631254">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w:t>
      </w:r>
      <w:r w:rsidR="007E01B7">
        <w:rPr>
          <w:rFonts w:asciiTheme="majorBidi" w:hAnsiTheme="majorBidi" w:cstheme="majorBidi"/>
          <w:sz w:val="24"/>
          <w:szCs w:val="24"/>
          <w:lang w:bidi="ar-DZ"/>
        </w:rPr>
        <w:t xml:space="preserve">e </w:t>
      </w:r>
      <w:r w:rsidR="00D506E2">
        <w:rPr>
          <w:rFonts w:asciiTheme="majorBidi" w:hAnsiTheme="majorBidi" w:cstheme="majorBidi"/>
          <w:sz w:val="24"/>
          <w:szCs w:val="24"/>
          <w:lang w:bidi="ar-DZ"/>
        </w:rPr>
        <w:t>réenregistrement</w:t>
      </w:r>
      <w:r w:rsidR="007E01B7">
        <w:rPr>
          <w:rFonts w:asciiTheme="majorBidi" w:hAnsiTheme="majorBidi" w:cstheme="majorBidi"/>
          <w:sz w:val="24"/>
          <w:szCs w:val="24"/>
          <w:lang w:bidi="ar-DZ"/>
        </w:rPr>
        <w:t xml:space="preserve"> des </w:t>
      </w:r>
      <w:r w:rsidR="0028140B" w:rsidRPr="0028140B">
        <w:rPr>
          <w:rFonts w:asciiTheme="majorBidi" w:hAnsiTheme="majorBidi" w:cstheme="majorBidi"/>
          <w:sz w:val="24"/>
          <w:szCs w:val="24"/>
          <w:lang w:bidi="ar-DZ"/>
        </w:rPr>
        <w:t xml:space="preserve">mêmes </w:t>
      </w:r>
      <w:r w:rsidR="007E01B7">
        <w:rPr>
          <w:rFonts w:asciiTheme="majorBidi" w:hAnsiTheme="majorBidi" w:cstheme="majorBidi"/>
          <w:sz w:val="24"/>
          <w:szCs w:val="24"/>
          <w:lang w:bidi="ar-DZ"/>
        </w:rPr>
        <w:t>informations admin</w:t>
      </w:r>
      <w:r w:rsidR="0028140B">
        <w:rPr>
          <w:rFonts w:asciiTheme="majorBidi" w:hAnsiTheme="majorBidi" w:cstheme="majorBidi"/>
          <w:sz w:val="24"/>
          <w:szCs w:val="24"/>
          <w:lang w:bidi="ar-DZ"/>
        </w:rPr>
        <w:t>i</w:t>
      </w:r>
      <w:r w:rsidR="007E01B7">
        <w:rPr>
          <w:rFonts w:asciiTheme="majorBidi" w:hAnsiTheme="majorBidi" w:cstheme="majorBidi"/>
          <w:sz w:val="24"/>
          <w:szCs w:val="24"/>
          <w:lang w:bidi="ar-DZ"/>
        </w:rPr>
        <w:t>stratives du patient dans différents registre</w:t>
      </w:r>
      <w:r w:rsidR="00547433">
        <w:rPr>
          <w:rFonts w:asciiTheme="majorBidi" w:hAnsiTheme="majorBidi" w:cstheme="majorBidi"/>
          <w:sz w:val="24"/>
          <w:szCs w:val="24"/>
          <w:lang w:bidi="ar-DZ"/>
        </w:rPr>
        <w:t>s</w:t>
      </w:r>
      <w:r w:rsidR="007E01B7">
        <w:rPr>
          <w:rFonts w:asciiTheme="majorBidi" w:hAnsiTheme="majorBidi" w:cstheme="majorBidi"/>
          <w:sz w:val="24"/>
          <w:szCs w:val="24"/>
          <w:lang w:bidi="ar-DZ"/>
        </w:rPr>
        <w:t xml:space="preserve"> </w:t>
      </w:r>
      <w:r w:rsidR="00631254">
        <w:rPr>
          <w:rFonts w:asciiTheme="majorBidi" w:hAnsiTheme="majorBidi" w:cstheme="majorBidi"/>
          <w:sz w:val="24"/>
          <w:szCs w:val="24"/>
          <w:lang w:bidi="ar-DZ"/>
        </w:rPr>
        <w:t>administratives</w:t>
      </w:r>
      <w:r w:rsidR="007E01B7">
        <w:rPr>
          <w:rFonts w:asciiTheme="majorBidi" w:hAnsiTheme="majorBidi" w:cstheme="majorBidi"/>
          <w:sz w:val="24"/>
          <w:szCs w:val="24"/>
          <w:lang w:bidi="ar-DZ"/>
        </w:rPr>
        <w:t>.</w:t>
      </w:r>
    </w:p>
    <w:p w14:paraId="69A1617F" w14:textId="77777777" w:rsidR="007E01B7" w:rsidRDefault="00547433" w:rsidP="007E01B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sidRPr="00547433">
        <w:rPr>
          <w:rFonts w:asciiTheme="majorBidi" w:hAnsiTheme="majorBidi" w:cstheme="majorBidi"/>
          <w:sz w:val="24"/>
          <w:szCs w:val="24"/>
          <w:lang w:bidi="ar-DZ"/>
        </w:rPr>
        <w:t>A</w:t>
      </w:r>
      <w:r>
        <w:rPr>
          <w:rFonts w:asciiTheme="majorBidi" w:hAnsiTheme="majorBidi" w:cstheme="majorBidi"/>
          <w:sz w:val="24"/>
          <w:szCs w:val="24"/>
          <w:lang w:bidi="ar-DZ"/>
        </w:rPr>
        <w:t xml:space="preserve">bsence des indicateurs sur le nombre des patients dans chaque structure en temps réel, ce qui </w:t>
      </w:r>
      <w:r w:rsidR="00631254">
        <w:rPr>
          <w:rFonts w:asciiTheme="majorBidi" w:hAnsiTheme="majorBidi" w:cstheme="majorBidi"/>
          <w:sz w:val="24"/>
          <w:szCs w:val="24"/>
          <w:lang w:bidi="ar-DZ"/>
        </w:rPr>
        <w:t xml:space="preserve">rend </w:t>
      </w:r>
      <w:r>
        <w:rPr>
          <w:rFonts w:asciiTheme="majorBidi" w:hAnsiTheme="majorBidi" w:cstheme="majorBidi"/>
          <w:sz w:val="24"/>
          <w:szCs w:val="24"/>
          <w:lang w:bidi="ar-DZ"/>
        </w:rPr>
        <w:t>la gestion du service difficile.</w:t>
      </w:r>
    </w:p>
    <w:p w14:paraId="6F263560" w14:textId="77777777" w:rsidR="00547433" w:rsidRDefault="00547433" w:rsidP="007E01B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 xml:space="preserve">L’augmentation </w:t>
      </w:r>
      <w:r w:rsidR="001D6B07">
        <w:rPr>
          <w:rFonts w:asciiTheme="majorBidi" w:hAnsiTheme="majorBidi" w:cstheme="majorBidi"/>
          <w:sz w:val="24"/>
          <w:szCs w:val="24"/>
          <w:lang w:bidi="ar-DZ"/>
        </w:rPr>
        <w:t>du nombre des dossiers des patients rend l’archivage, la restitution, et l’exploita</w:t>
      </w:r>
      <w:r w:rsidR="008F19C1">
        <w:rPr>
          <w:rFonts w:asciiTheme="majorBidi" w:hAnsiTheme="majorBidi" w:cstheme="majorBidi"/>
          <w:sz w:val="24"/>
          <w:szCs w:val="24"/>
          <w:lang w:bidi="ar-DZ"/>
        </w:rPr>
        <w:t>t</w:t>
      </w:r>
      <w:r w:rsidR="001D6B07">
        <w:rPr>
          <w:rFonts w:asciiTheme="majorBidi" w:hAnsiTheme="majorBidi" w:cstheme="majorBidi"/>
          <w:sz w:val="24"/>
          <w:szCs w:val="24"/>
          <w:lang w:bidi="ar-DZ"/>
        </w:rPr>
        <w:t>ion des dossiers plus lente et difficiles</w:t>
      </w:r>
      <w:r w:rsidR="003F1924">
        <w:rPr>
          <w:rFonts w:asciiTheme="majorBidi" w:hAnsiTheme="majorBidi" w:cstheme="majorBidi"/>
          <w:sz w:val="24"/>
          <w:szCs w:val="24"/>
          <w:lang w:bidi="ar-DZ"/>
        </w:rPr>
        <w:t xml:space="preserve"> (Nb dossier)</w:t>
      </w:r>
      <w:r w:rsidR="001D6B07">
        <w:rPr>
          <w:rFonts w:asciiTheme="majorBidi" w:hAnsiTheme="majorBidi" w:cstheme="majorBidi"/>
          <w:sz w:val="24"/>
          <w:szCs w:val="24"/>
          <w:lang w:bidi="ar-DZ"/>
        </w:rPr>
        <w:t>.</w:t>
      </w:r>
      <w:r w:rsidR="00EC4450">
        <w:rPr>
          <w:rFonts w:asciiTheme="majorBidi" w:hAnsiTheme="majorBidi" w:cstheme="majorBidi"/>
          <w:sz w:val="24"/>
          <w:szCs w:val="24"/>
          <w:lang w:bidi="ar-DZ"/>
        </w:rPr>
        <w:t xml:space="preserve"> </w:t>
      </w:r>
    </w:p>
    <w:p w14:paraId="27DAA7D3" w14:textId="77777777" w:rsidR="001D6B07" w:rsidRDefault="001D6B07" w:rsidP="007E01B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Manque des statistiques sur les différent</w:t>
      </w:r>
      <w:r w:rsidR="008F19C1">
        <w:rPr>
          <w:rFonts w:asciiTheme="majorBidi" w:hAnsiTheme="majorBidi" w:cstheme="majorBidi"/>
          <w:sz w:val="24"/>
          <w:szCs w:val="24"/>
          <w:lang w:bidi="ar-DZ"/>
        </w:rPr>
        <w:t>e</w:t>
      </w:r>
      <w:r>
        <w:rPr>
          <w:rFonts w:asciiTheme="majorBidi" w:hAnsiTheme="majorBidi" w:cstheme="majorBidi"/>
          <w:sz w:val="24"/>
          <w:szCs w:val="24"/>
          <w:lang w:bidi="ar-DZ"/>
        </w:rPr>
        <w:t>s structures du service.</w:t>
      </w:r>
    </w:p>
    <w:p w14:paraId="0A651E8D" w14:textId="77777777" w:rsidR="001D6B07" w:rsidRDefault="001D6B07" w:rsidP="008F19C1">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Due au </w:t>
      </w:r>
      <w:r w:rsidR="008F19C1">
        <w:rPr>
          <w:rFonts w:asciiTheme="majorBidi" w:hAnsiTheme="majorBidi" w:cstheme="majorBidi"/>
          <w:sz w:val="24"/>
          <w:szCs w:val="24"/>
          <w:lang w:bidi="ar-DZ"/>
        </w:rPr>
        <w:t>manque de staff médical</w:t>
      </w:r>
      <w:r>
        <w:rPr>
          <w:rFonts w:asciiTheme="majorBidi" w:hAnsiTheme="majorBidi" w:cstheme="majorBidi"/>
          <w:sz w:val="24"/>
          <w:szCs w:val="24"/>
          <w:lang w:bidi="ar-DZ"/>
        </w:rPr>
        <w:t xml:space="preserve">, le </w:t>
      </w:r>
      <w:r w:rsidR="008F19C1" w:rsidRPr="008F19C1">
        <w:rPr>
          <w:rFonts w:asciiTheme="majorBidi" w:hAnsiTheme="majorBidi" w:cstheme="majorBidi"/>
          <w:sz w:val="24"/>
          <w:szCs w:val="24"/>
          <w:lang w:bidi="ar-DZ"/>
        </w:rPr>
        <w:t xml:space="preserve">même </w:t>
      </w:r>
      <w:r w:rsidR="008F19C1">
        <w:rPr>
          <w:rFonts w:asciiTheme="majorBidi" w:hAnsiTheme="majorBidi" w:cstheme="majorBidi"/>
          <w:sz w:val="24"/>
          <w:szCs w:val="24"/>
          <w:lang w:bidi="ar-DZ"/>
        </w:rPr>
        <w:t>acteur joue</w:t>
      </w:r>
      <w:r>
        <w:rPr>
          <w:rFonts w:asciiTheme="majorBidi" w:hAnsiTheme="majorBidi" w:cstheme="majorBidi"/>
          <w:sz w:val="24"/>
          <w:szCs w:val="24"/>
          <w:lang w:bidi="ar-DZ"/>
        </w:rPr>
        <w:t xml:space="preserve"> le </w:t>
      </w:r>
      <w:r w:rsidR="008F19C1" w:rsidRPr="008F19C1">
        <w:rPr>
          <w:rFonts w:asciiTheme="majorBidi" w:hAnsiTheme="majorBidi" w:cstheme="majorBidi"/>
          <w:sz w:val="24"/>
          <w:szCs w:val="24"/>
          <w:lang w:bidi="ar-DZ"/>
        </w:rPr>
        <w:t>rôle </w:t>
      </w:r>
      <w:r>
        <w:rPr>
          <w:rFonts w:asciiTheme="majorBidi" w:hAnsiTheme="majorBidi" w:cstheme="majorBidi"/>
          <w:sz w:val="24"/>
          <w:szCs w:val="24"/>
          <w:lang w:bidi="ar-DZ"/>
        </w:rPr>
        <w:t>de plusieurs acteurs dans tout le service.</w:t>
      </w:r>
      <w:r w:rsidR="003F1924">
        <w:rPr>
          <w:rFonts w:asciiTheme="majorBidi" w:hAnsiTheme="majorBidi" w:cstheme="majorBidi"/>
          <w:sz w:val="24"/>
          <w:szCs w:val="24"/>
          <w:lang w:bidi="ar-DZ"/>
        </w:rPr>
        <w:t xml:space="preserve"> (exemple : temps de la consultation, nb patients par jour, nb staff médical)</w:t>
      </w:r>
    </w:p>
    <w:p w14:paraId="6451B2FB" w14:textId="77777777" w:rsidR="008D5585" w:rsidRDefault="008D5585" w:rsidP="001D6B0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Absence des normes et standards dans les documents circulants dans le service.</w:t>
      </w:r>
    </w:p>
    <w:p w14:paraId="2D4C2405" w14:textId="77777777" w:rsidR="008D5585" w:rsidRDefault="00631254" w:rsidP="001D6B07">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Absence des moyens </w:t>
      </w:r>
      <w:r w:rsidR="008D5585">
        <w:rPr>
          <w:rFonts w:asciiTheme="majorBidi" w:hAnsiTheme="majorBidi" w:cstheme="majorBidi"/>
          <w:sz w:val="24"/>
          <w:szCs w:val="24"/>
          <w:lang w:bidi="ar-DZ"/>
        </w:rPr>
        <w:t>informatique.</w:t>
      </w:r>
    </w:p>
    <w:p w14:paraId="5D0EAFAD" w14:textId="77777777" w:rsidR="00247399" w:rsidRDefault="008D5585" w:rsidP="00247399">
      <w:pPr>
        <w:pStyle w:val="Paragraphedeliste"/>
        <w:widowControl w:val="0"/>
        <w:numPr>
          <w:ilvl w:val="0"/>
          <w:numId w:val="5"/>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Risque de perte des certaines pièces jointe</w:t>
      </w:r>
      <w:r w:rsidR="008F19C1">
        <w:rPr>
          <w:rFonts w:asciiTheme="majorBidi" w:hAnsiTheme="majorBidi" w:cstheme="majorBidi"/>
          <w:sz w:val="24"/>
          <w:szCs w:val="24"/>
          <w:lang w:bidi="ar-DZ"/>
        </w:rPr>
        <w:t>s</w:t>
      </w:r>
      <w:r>
        <w:rPr>
          <w:rFonts w:asciiTheme="majorBidi" w:hAnsiTheme="majorBidi" w:cstheme="majorBidi"/>
          <w:sz w:val="24"/>
          <w:szCs w:val="24"/>
          <w:lang w:bidi="ar-DZ"/>
        </w:rPr>
        <w:t xml:space="preserve"> au dossier médical du patient à cause de mauvaise organisation.</w:t>
      </w:r>
    </w:p>
    <w:p w14:paraId="17767437" w14:textId="77777777" w:rsidR="00247399" w:rsidRDefault="00EF3778" w:rsidP="00247399">
      <w:pPr>
        <w:widowControl w:val="0"/>
        <w:spacing w:after="0" w:line="360" w:lineRule="auto"/>
        <w:jc w:val="lowKashida"/>
        <w:rPr>
          <w:rFonts w:asciiTheme="majorBidi" w:hAnsiTheme="majorBidi" w:cstheme="majorBidi"/>
          <w:b/>
          <w:bCs/>
          <w:sz w:val="32"/>
          <w:szCs w:val="32"/>
        </w:rPr>
      </w:pPr>
      <w:r>
        <w:rPr>
          <w:rFonts w:asciiTheme="majorBidi" w:hAnsiTheme="majorBidi" w:cstheme="majorBidi"/>
          <w:b/>
          <w:bCs/>
          <w:sz w:val="32"/>
          <w:szCs w:val="32"/>
        </w:rPr>
        <w:t xml:space="preserve">4. </w:t>
      </w:r>
      <w:r w:rsidR="00247399">
        <w:rPr>
          <w:rFonts w:asciiTheme="majorBidi" w:hAnsiTheme="majorBidi" w:cstheme="majorBidi"/>
          <w:b/>
          <w:bCs/>
          <w:sz w:val="32"/>
          <w:szCs w:val="32"/>
        </w:rPr>
        <w:t>Suggestions et recommandations</w:t>
      </w:r>
      <w:r w:rsidR="00247399" w:rsidRPr="00247399">
        <w:rPr>
          <w:rFonts w:asciiTheme="majorBidi" w:hAnsiTheme="majorBidi" w:cstheme="majorBidi"/>
          <w:b/>
          <w:bCs/>
          <w:sz w:val="32"/>
          <w:szCs w:val="32"/>
        </w:rPr>
        <w:t> :</w:t>
      </w:r>
    </w:p>
    <w:p w14:paraId="365518D4" w14:textId="77777777" w:rsidR="005B48A6" w:rsidRDefault="003F1924" w:rsidP="003F1924">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w:t>
      </w:r>
      <w:r w:rsidR="00D506E2">
        <w:rPr>
          <w:rFonts w:asciiTheme="majorBidi" w:hAnsiTheme="majorBidi" w:cstheme="majorBidi"/>
          <w:sz w:val="24"/>
          <w:szCs w:val="24"/>
          <w:lang w:bidi="ar-DZ"/>
        </w:rPr>
        <w:t xml:space="preserve">voir </w:t>
      </w:r>
      <w:r>
        <w:rPr>
          <w:rFonts w:asciiTheme="majorBidi" w:hAnsiTheme="majorBidi" w:cstheme="majorBidi"/>
          <w:sz w:val="24"/>
          <w:szCs w:val="24"/>
          <w:lang w:bidi="ar-DZ"/>
        </w:rPr>
        <w:t xml:space="preserve">un médecin ou un infirmier </w:t>
      </w:r>
      <w:r w:rsidR="005B48A6">
        <w:rPr>
          <w:rFonts w:asciiTheme="majorBidi" w:hAnsiTheme="majorBidi" w:cstheme="majorBidi"/>
          <w:sz w:val="24"/>
          <w:szCs w:val="24"/>
          <w:lang w:bidi="ar-DZ"/>
        </w:rPr>
        <w:t>à la réception</w:t>
      </w:r>
      <w:r>
        <w:rPr>
          <w:rFonts w:asciiTheme="majorBidi" w:hAnsiTheme="majorBidi" w:cstheme="majorBidi"/>
          <w:sz w:val="24"/>
          <w:szCs w:val="24"/>
          <w:lang w:bidi="ar-DZ"/>
        </w:rPr>
        <w:t xml:space="preserve"> des urgences</w:t>
      </w:r>
      <w:r w:rsidR="005B48A6">
        <w:rPr>
          <w:rFonts w:asciiTheme="majorBidi" w:hAnsiTheme="majorBidi" w:cstheme="majorBidi"/>
          <w:sz w:val="24"/>
          <w:szCs w:val="24"/>
          <w:lang w:bidi="ar-DZ"/>
        </w:rPr>
        <w:t xml:space="preserve"> pour juger le niveau d’urgence et prendre les décisions</w:t>
      </w:r>
      <w:r>
        <w:rPr>
          <w:rFonts w:asciiTheme="majorBidi" w:hAnsiTheme="majorBidi" w:cstheme="majorBidi"/>
          <w:sz w:val="24"/>
          <w:szCs w:val="24"/>
          <w:lang w:bidi="ar-DZ"/>
        </w:rPr>
        <w:t>.</w:t>
      </w:r>
    </w:p>
    <w:p w14:paraId="79A6555A" w14:textId="77777777" w:rsidR="005B48A6" w:rsidRDefault="003F1924" w:rsidP="003F1924">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Avoir</w:t>
      </w:r>
      <w:r w:rsidR="005B48A6">
        <w:rPr>
          <w:rFonts w:asciiTheme="majorBidi" w:hAnsiTheme="majorBidi" w:cstheme="majorBidi"/>
          <w:sz w:val="24"/>
          <w:szCs w:val="24"/>
          <w:lang w:bidi="ar-DZ"/>
        </w:rPr>
        <w:t xml:space="preserve"> administrateur après 16 h pour le renseignement des informations administratives des patients.</w:t>
      </w:r>
    </w:p>
    <w:p w14:paraId="7D2563D0" w14:textId="77777777" w:rsidR="005B48A6"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Etablir une liaison entre le</w:t>
      </w:r>
      <w:r w:rsidR="003F1924">
        <w:rPr>
          <w:rFonts w:asciiTheme="majorBidi" w:hAnsiTheme="majorBidi" w:cstheme="majorBidi"/>
          <w:sz w:val="24"/>
          <w:szCs w:val="24"/>
          <w:lang w:bidi="ar-DZ"/>
        </w:rPr>
        <w:t>s différents postes du travail d</w:t>
      </w:r>
      <w:r>
        <w:rPr>
          <w:rFonts w:asciiTheme="majorBidi" w:hAnsiTheme="majorBidi" w:cstheme="majorBidi"/>
          <w:sz w:val="24"/>
          <w:szCs w:val="24"/>
          <w:lang w:bidi="ar-DZ"/>
        </w:rPr>
        <w:t>u servi</w:t>
      </w:r>
      <w:r w:rsidR="003F1924">
        <w:rPr>
          <w:rFonts w:asciiTheme="majorBidi" w:hAnsiTheme="majorBidi" w:cstheme="majorBidi"/>
          <w:sz w:val="24"/>
          <w:szCs w:val="24"/>
          <w:lang w:bidi="ar-DZ"/>
        </w:rPr>
        <w:t>ce, afin que le niveau d’information soit le même pour tous le staff médicale/administrateur.</w:t>
      </w:r>
    </w:p>
    <w:p w14:paraId="1E732829" w14:textId="77777777" w:rsidR="005B48A6"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Enregistrement des examens cliniques de chaque patient entrant dans la consultation simple.</w:t>
      </w:r>
    </w:p>
    <w:p w14:paraId="42D881A3" w14:textId="77777777" w:rsidR="005B48A6"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Création des différents formulaires pour les différentes utilisations, non seulement une ordonnance.</w:t>
      </w:r>
    </w:p>
    <w:p w14:paraId="06F234C4" w14:textId="77777777" w:rsidR="00DC5AF1" w:rsidRDefault="005B48A6"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Un seul enregistrement des informations adm</w:t>
      </w:r>
      <w:r w:rsidR="00CC22F8">
        <w:rPr>
          <w:rFonts w:asciiTheme="majorBidi" w:hAnsiTheme="majorBidi" w:cstheme="majorBidi"/>
          <w:sz w:val="24"/>
          <w:szCs w:val="24"/>
          <w:lang w:bidi="ar-DZ"/>
        </w:rPr>
        <w:t>inistratives du patient</w:t>
      </w:r>
      <w:r w:rsidR="003F1924">
        <w:rPr>
          <w:rFonts w:asciiTheme="majorBidi" w:hAnsiTheme="majorBidi" w:cstheme="majorBidi"/>
          <w:sz w:val="24"/>
          <w:szCs w:val="24"/>
          <w:lang w:bidi="ar-DZ"/>
        </w:rPr>
        <w:t xml:space="preserve"> au niveau de la réception des urgences</w:t>
      </w:r>
      <w:r w:rsidR="00CC22F8">
        <w:rPr>
          <w:rFonts w:asciiTheme="majorBidi" w:hAnsiTheme="majorBidi" w:cstheme="majorBidi"/>
          <w:sz w:val="24"/>
          <w:szCs w:val="24"/>
          <w:lang w:bidi="ar-DZ"/>
        </w:rPr>
        <w:t>, ses information seront accessible partout et pendant tout le séjour du patient.</w:t>
      </w:r>
    </w:p>
    <w:p w14:paraId="14DF01EC" w14:textId="77777777" w:rsidR="00CC22F8" w:rsidRDefault="00CC22F8" w:rsidP="005B48A6">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Renforcer le staff médical.</w:t>
      </w:r>
    </w:p>
    <w:p w14:paraId="4A596F7C" w14:textId="77777777" w:rsidR="00CC22F8" w:rsidRDefault="00CC22F8" w:rsidP="00CC22F8">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L’automatisation de la gestion des rendez-vous.</w:t>
      </w:r>
    </w:p>
    <w:p w14:paraId="6416BD17" w14:textId="77777777" w:rsidR="00CC22F8" w:rsidRDefault="00CC22F8" w:rsidP="00CC22F8">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Contrôle et vérification si un dossier existe déjà avant la création d’un nouveau dossier.</w:t>
      </w:r>
    </w:p>
    <w:p w14:paraId="5760FB6A" w14:textId="77777777" w:rsidR="00CC22F8" w:rsidRDefault="00CC22F8" w:rsidP="00CC22F8">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Intégration de la gestion des lits.</w:t>
      </w:r>
    </w:p>
    <w:p w14:paraId="3E99E61A" w14:textId="77777777" w:rsidR="00CC22F8"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Etablir une liaison inter-service pour éviter les déplacements.</w:t>
      </w:r>
    </w:p>
    <w:p w14:paraId="311D500F" w14:textId="77777777" w:rsidR="0053636D" w:rsidRPr="003F1924" w:rsidRDefault="0053636D" w:rsidP="0053636D">
      <w:pPr>
        <w:pStyle w:val="Paragraphedeliste"/>
        <w:widowControl w:val="0"/>
        <w:numPr>
          <w:ilvl w:val="0"/>
          <w:numId w:val="7"/>
        </w:numPr>
        <w:spacing w:after="0" w:line="360" w:lineRule="auto"/>
        <w:jc w:val="lowKashida"/>
        <w:rPr>
          <w:rFonts w:asciiTheme="majorBidi" w:hAnsiTheme="majorBidi" w:cstheme="majorBidi"/>
          <w:color w:val="D9D9D9" w:themeColor="background1" w:themeShade="D9"/>
          <w:sz w:val="24"/>
          <w:szCs w:val="24"/>
          <w:lang w:bidi="ar-DZ"/>
        </w:rPr>
      </w:pPr>
      <w:r w:rsidRPr="003F1924">
        <w:rPr>
          <w:rFonts w:asciiTheme="majorBidi" w:hAnsiTheme="majorBidi" w:cstheme="majorBidi"/>
          <w:color w:val="D9D9D9" w:themeColor="background1" w:themeShade="D9"/>
          <w:sz w:val="24"/>
          <w:szCs w:val="24"/>
          <w:lang w:bidi="ar-DZ"/>
        </w:rPr>
        <w:t xml:space="preserve">Enregistrement des informations autour </w:t>
      </w:r>
      <w:r w:rsidR="003F1924" w:rsidRPr="003F1924">
        <w:rPr>
          <w:rFonts w:asciiTheme="majorBidi" w:hAnsiTheme="majorBidi" w:cstheme="majorBidi"/>
          <w:color w:val="D9D9D9" w:themeColor="background1" w:themeShade="D9"/>
          <w:sz w:val="24"/>
          <w:szCs w:val="24"/>
          <w:lang w:bidi="ar-DZ"/>
        </w:rPr>
        <w:t>d’</w:t>
      </w:r>
      <w:r w:rsidRPr="003F1924">
        <w:rPr>
          <w:rFonts w:asciiTheme="majorBidi" w:hAnsiTheme="majorBidi" w:cstheme="majorBidi"/>
          <w:color w:val="D9D9D9" w:themeColor="background1" w:themeShade="D9"/>
          <w:sz w:val="24"/>
          <w:szCs w:val="24"/>
          <w:lang w:bidi="ar-DZ"/>
        </w:rPr>
        <w:t>un patient, par les différents utilisateurs du système.</w:t>
      </w:r>
    </w:p>
    <w:p w14:paraId="4C951668" w14:textId="77777777" w:rsidR="0053636D"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Elaboration de</w:t>
      </w:r>
      <w:r w:rsidR="003F1924">
        <w:rPr>
          <w:rFonts w:asciiTheme="majorBidi" w:hAnsiTheme="majorBidi" w:cstheme="majorBidi"/>
          <w:sz w:val="24"/>
          <w:szCs w:val="24"/>
          <w:lang w:bidi="ar-DZ"/>
        </w:rPr>
        <w:t>s</w:t>
      </w:r>
      <w:r>
        <w:rPr>
          <w:rFonts w:asciiTheme="majorBidi" w:hAnsiTheme="majorBidi" w:cstheme="majorBidi"/>
          <w:sz w:val="24"/>
          <w:szCs w:val="24"/>
          <w:lang w:bidi="ar-DZ"/>
        </w:rPr>
        <w:t xml:space="preserve"> différentes statistiques </w:t>
      </w:r>
      <w:r w:rsidRPr="003F1924">
        <w:rPr>
          <w:rFonts w:asciiTheme="majorBidi" w:hAnsiTheme="majorBidi" w:cstheme="majorBidi"/>
          <w:color w:val="D9D9D9" w:themeColor="background1" w:themeShade="D9"/>
          <w:sz w:val="24"/>
          <w:szCs w:val="24"/>
          <w:lang w:bidi="ar-DZ"/>
        </w:rPr>
        <w:t>par le nouveau système</w:t>
      </w:r>
      <w:r>
        <w:rPr>
          <w:rFonts w:asciiTheme="majorBidi" w:hAnsiTheme="majorBidi" w:cstheme="majorBidi"/>
          <w:sz w:val="24"/>
          <w:szCs w:val="24"/>
          <w:lang w:bidi="ar-DZ"/>
        </w:rPr>
        <w:t>.</w:t>
      </w:r>
    </w:p>
    <w:p w14:paraId="0E896E26" w14:textId="77777777" w:rsidR="0053636D"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Faciliter l’accès aux dossiers des patients en utilisant des différents critères (</w:t>
      </w:r>
      <w:r w:rsidR="003F1924">
        <w:rPr>
          <w:rFonts w:asciiTheme="majorBidi" w:hAnsiTheme="majorBidi" w:cstheme="majorBidi"/>
          <w:sz w:val="24"/>
          <w:szCs w:val="24"/>
          <w:lang w:bidi="ar-DZ"/>
        </w:rPr>
        <w:t xml:space="preserve">les </w:t>
      </w:r>
      <w:r>
        <w:rPr>
          <w:rFonts w:asciiTheme="majorBidi" w:hAnsiTheme="majorBidi" w:cstheme="majorBidi"/>
          <w:sz w:val="24"/>
          <w:szCs w:val="24"/>
          <w:lang w:bidi="ar-DZ"/>
        </w:rPr>
        <w:t>filtres).</w:t>
      </w:r>
    </w:p>
    <w:p w14:paraId="49535D87" w14:textId="77777777" w:rsidR="0053636D" w:rsidRDefault="0053636D"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Introduire les normes et les standards médicaux afin que le système puisse interagir avec les systèmes externes. </w:t>
      </w:r>
    </w:p>
    <w:p w14:paraId="1E37E6F3"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Enrichir le service par les moyens informatiques utiles</w:t>
      </w:r>
      <w:r w:rsidR="003F1924">
        <w:rPr>
          <w:rFonts w:asciiTheme="majorBidi" w:hAnsiTheme="majorBidi" w:cstheme="majorBidi"/>
          <w:sz w:val="24"/>
          <w:szCs w:val="24"/>
          <w:lang w:bidi="ar-DZ"/>
        </w:rPr>
        <w:t xml:space="preserve"> (imprimante, Pc)</w:t>
      </w:r>
      <w:r>
        <w:rPr>
          <w:rFonts w:asciiTheme="majorBidi" w:hAnsiTheme="majorBidi" w:cstheme="majorBidi"/>
          <w:sz w:val="24"/>
          <w:szCs w:val="24"/>
          <w:lang w:bidi="ar-DZ"/>
        </w:rPr>
        <w:t>.</w:t>
      </w:r>
    </w:p>
    <w:p w14:paraId="61A3C920" w14:textId="77777777" w:rsidR="0053636D"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Formaliser les différents examens faits par les médecins (Anamnèse). </w:t>
      </w:r>
    </w:p>
    <w:p w14:paraId="6367AA16"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Etablir des indicateurs de performance aidant les médecins (maitre-assistant) à bien suivre le travail fait par les résidant et les internes.</w:t>
      </w:r>
    </w:p>
    <w:p w14:paraId="1AF5098D"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Améliorer les échanges des informations entre les différents acteurs du système. </w:t>
      </w:r>
    </w:p>
    <w:p w14:paraId="457C2DDB" w14:textId="77777777" w:rsidR="00853B31" w:rsidRDefault="00853B31" w:rsidP="0053636D">
      <w:pPr>
        <w:pStyle w:val="Paragraphedeliste"/>
        <w:widowControl w:val="0"/>
        <w:numPr>
          <w:ilvl w:val="0"/>
          <w:numId w:val="7"/>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Numériser les différentes pièces jointes (examens complémentaires, radio, bilan…) attachés au dossier du patient.</w:t>
      </w:r>
    </w:p>
    <w:p w14:paraId="47F7F6E9" w14:textId="77777777" w:rsidR="00853B31" w:rsidRDefault="00EF3778" w:rsidP="00853B31">
      <w:pPr>
        <w:widowControl w:val="0"/>
        <w:spacing w:after="0" w:line="360" w:lineRule="auto"/>
        <w:jc w:val="lowKashida"/>
        <w:rPr>
          <w:rFonts w:asciiTheme="majorBidi" w:hAnsiTheme="majorBidi" w:cstheme="majorBidi"/>
          <w:b/>
          <w:bCs/>
          <w:sz w:val="32"/>
          <w:szCs w:val="32"/>
        </w:rPr>
      </w:pPr>
      <w:r>
        <w:rPr>
          <w:rFonts w:asciiTheme="majorBidi" w:hAnsiTheme="majorBidi" w:cstheme="majorBidi"/>
          <w:b/>
          <w:bCs/>
          <w:sz w:val="32"/>
          <w:szCs w:val="32"/>
        </w:rPr>
        <w:t xml:space="preserve">5. </w:t>
      </w:r>
      <w:r w:rsidR="00853B31" w:rsidRPr="00853B31">
        <w:rPr>
          <w:rFonts w:asciiTheme="majorBidi" w:hAnsiTheme="majorBidi" w:cstheme="majorBidi"/>
          <w:b/>
          <w:bCs/>
          <w:sz w:val="32"/>
          <w:szCs w:val="32"/>
        </w:rPr>
        <w:t>Objectifs du nouveau système</w:t>
      </w:r>
      <w:r w:rsidR="00853B31">
        <w:rPr>
          <w:rFonts w:asciiTheme="majorBidi" w:hAnsiTheme="majorBidi" w:cstheme="majorBidi"/>
          <w:b/>
          <w:bCs/>
          <w:sz w:val="32"/>
          <w:szCs w:val="32"/>
        </w:rPr>
        <w:t> :</w:t>
      </w:r>
    </w:p>
    <w:p w14:paraId="0EC82602" w14:textId="77777777" w:rsidR="00853B31" w:rsidRDefault="00853B31"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Offrir la disponibilité de l’information sur tous les dossiers des patients à tout moment.</w:t>
      </w:r>
    </w:p>
    <w:p w14:paraId="2F66DAA4" w14:textId="77777777" w:rsidR="00853B31" w:rsidRDefault="00853B31"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Garder la traçabilité de chaque activité faite pour chaque acteur.</w:t>
      </w:r>
    </w:p>
    <w:p w14:paraId="17DE9D19" w14:textId="77777777" w:rsidR="00853B31" w:rsidRDefault="00853B31"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Facilité </w:t>
      </w:r>
      <w:r w:rsidR="00BC0968">
        <w:rPr>
          <w:rFonts w:asciiTheme="majorBidi" w:hAnsiTheme="majorBidi" w:cstheme="majorBidi"/>
          <w:sz w:val="24"/>
          <w:szCs w:val="24"/>
          <w:lang w:bidi="ar-DZ"/>
        </w:rPr>
        <w:t xml:space="preserve">la recherche et </w:t>
      </w:r>
      <w:r>
        <w:rPr>
          <w:rFonts w:asciiTheme="majorBidi" w:hAnsiTheme="majorBidi" w:cstheme="majorBidi"/>
          <w:sz w:val="24"/>
          <w:szCs w:val="24"/>
          <w:lang w:bidi="ar-DZ"/>
        </w:rPr>
        <w:t>l’accès au dossier des patients</w:t>
      </w:r>
      <w:r w:rsidR="00BC0968">
        <w:rPr>
          <w:rFonts w:asciiTheme="majorBidi" w:hAnsiTheme="majorBidi" w:cstheme="majorBidi"/>
          <w:sz w:val="24"/>
          <w:szCs w:val="24"/>
          <w:lang w:bidi="ar-DZ"/>
        </w:rPr>
        <w:t>.</w:t>
      </w:r>
    </w:p>
    <w:p w14:paraId="523D818D" w14:textId="77777777" w:rsidR="00BC0968" w:rsidRDefault="00BC0968"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Aligner les procédures du travail par les normes et les standards médicaux.</w:t>
      </w:r>
    </w:p>
    <w:p w14:paraId="1C9FE447" w14:textId="77777777" w:rsidR="00BC0968" w:rsidRDefault="00BC0968" w:rsidP="00853B31">
      <w:pPr>
        <w:pStyle w:val="Paragraphedeliste"/>
        <w:widowControl w:val="0"/>
        <w:numPr>
          <w:ilvl w:val="0"/>
          <w:numId w:val="8"/>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Réduire le temps des différentes procédures :</w:t>
      </w:r>
    </w:p>
    <w:p w14:paraId="3D053A68"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L’entrée du patient (temps passé dans la file d’attente),</w:t>
      </w:r>
    </w:p>
    <w:p w14:paraId="0C9E6D9E"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La consultation (simple et spécialisée),</w:t>
      </w:r>
    </w:p>
    <w:p w14:paraId="34E004F7"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Le suivi pendant l’hospitalisation,</w:t>
      </w:r>
    </w:p>
    <w:p w14:paraId="112B44E9" w14:textId="77777777" w:rsidR="00BC0968" w:rsidRDefault="00BC0968" w:rsidP="00BC0968">
      <w:pPr>
        <w:pStyle w:val="Paragraphedeliste"/>
        <w:widowControl w:val="0"/>
        <w:numPr>
          <w:ilvl w:val="0"/>
          <w:numId w:val="9"/>
        </w:numPr>
        <w:spacing w:after="0" w:line="360" w:lineRule="auto"/>
        <w:ind w:left="851" w:hanging="284"/>
        <w:jc w:val="lowKashida"/>
        <w:rPr>
          <w:rFonts w:asciiTheme="majorBidi" w:hAnsiTheme="majorBidi" w:cstheme="majorBidi"/>
          <w:sz w:val="24"/>
          <w:szCs w:val="24"/>
          <w:lang w:bidi="ar-DZ"/>
        </w:rPr>
      </w:pPr>
      <w:r>
        <w:rPr>
          <w:rFonts w:asciiTheme="majorBidi" w:hAnsiTheme="majorBidi" w:cstheme="majorBidi"/>
          <w:sz w:val="24"/>
          <w:szCs w:val="24"/>
          <w:lang w:bidi="ar-DZ"/>
        </w:rPr>
        <w:t>Les examens complémentaires.</w:t>
      </w:r>
    </w:p>
    <w:p w14:paraId="43FF5591" w14:textId="77777777" w:rsidR="00BC0968" w:rsidRDefault="00BC0968" w:rsidP="00BC0968">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Réduire les couts du papier utilisé.</w:t>
      </w:r>
    </w:p>
    <w:p w14:paraId="35827AFC" w14:textId="77777777" w:rsidR="00BC0968" w:rsidRDefault="00BC0968" w:rsidP="00BC0968">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Fournir les indicateurs </w:t>
      </w:r>
      <w:r w:rsidR="001756FE">
        <w:rPr>
          <w:rFonts w:asciiTheme="majorBidi" w:hAnsiTheme="majorBidi" w:cstheme="majorBidi"/>
          <w:sz w:val="24"/>
          <w:szCs w:val="24"/>
          <w:lang w:bidi="ar-DZ"/>
        </w:rPr>
        <w:t>de performance et les statistiques nécessaires à la prise de décision.</w:t>
      </w:r>
    </w:p>
    <w:p w14:paraId="69B4F12F" w14:textId="77777777" w:rsidR="001756FE" w:rsidRDefault="001756FE" w:rsidP="00BC0968">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Améliorer le circule de l’information entre les différents acteurs.</w:t>
      </w:r>
    </w:p>
    <w:p w14:paraId="5D957788" w14:textId="77777777" w:rsidR="001756FE" w:rsidRDefault="001756FE" w:rsidP="001756FE">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Assurer la confidentialité des informations sensibles des patients.</w:t>
      </w:r>
    </w:p>
    <w:p w14:paraId="4A1785FB" w14:textId="77777777" w:rsidR="001756FE" w:rsidRDefault="001756FE" w:rsidP="00A37C56">
      <w:pPr>
        <w:pStyle w:val="Paragraphedeliste"/>
        <w:widowControl w:val="0"/>
        <w:numPr>
          <w:ilvl w:val="0"/>
          <w:numId w:val="10"/>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Offrir aux chercheurs des données médicaux </w:t>
      </w:r>
      <w:r w:rsidR="00A37C56">
        <w:rPr>
          <w:rFonts w:asciiTheme="majorBidi" w:hAnsiTheme="majorBidi" w:cstheme="majorBidi"/>
          <w:sz w:val="24"/>
          <w:szCs w:val="24"/>
          <w:lang w:bidi="ar-DZ"/>
        </w:rPr>
        <w:t xml:space="preserve">servant leurs projets de recherche afin d’améliorer le domaine médical. </w:t>
      </w:r>
    </w:p>
    <w:p w14:paraId="037BC567" w14:textId="77777777" w:rsidR="00401080" w:rsidRPr="00401080" w:rsidRDefault="00401080" w:rsidP="00401080">
      <w:pPr>
        <w:widowControl w:val="0"/>
        <w:spacing w:after="0" w:line="360" w:lineRule="auto"/>
        <w:jc w:val="lowKashida"/>
        <w:rPr>
          <w:rFonts w:asciiTheme="majorBidi" w:hAnsiTheme="majorBidi" w:cstheme="majorBidi"/>
          <w:sz w:val="24"/>
          <w:szCs w:val="24"/>
          <w:lang w:bidi="ar-DZ"/>
        </w:rPr>
      </w:pPr>
    </w:p>
    <w:p w14:paraId="3E50C461" w14:textId="77777777" w:rsidR="00BC0968" w:rsidRPr="00EF3778" w:rsidRDefault="00EF3778" w:rsidP="00BC0968">
      <w:pPr>
        <w:widowControl w:val="0"/>
        <w:spacing w:after="0" w:line="360" w:lineRule="auto"/>
        <w:jc w:val="lowKashida"/>
        <w:rPr>
          <w:rFonts w:asciiTheme="majorBidi" w:hAnsiTheme="majorBidi" w:cstheme="majorBidi"/>
          <w:b/>
          <w:bCs/>
          <w:sz w:val="32"/>
          <w:szCs w:val="32"/>
          <w:lang w:bidi="ar-DZ"/>
        </w:rPr>
      </w:pPr>
      <w:r w:rsidRPr="00EF3778">
        <w:rPr>
          <w:rFonts w:asciiTheme="majorBidi" w:hAnsiTheme="majorBidi" w:cstheme="majorBidi"/>
          <w:b/>
          <w:bCs/>
          <w:sz w:val="32"/>
          <w:szCs w:val="32"/>
          <w:lang w:bidi="ar-DZ"/>
        </w:rPr>
        <w:t xml:space="preserve">6. </w:t>
      </w:r>
      <w:r w:rsidR="00437950" w:rsidRPr="00EF3778">
        <w:rPr>
          <w:rFonts w:asciiTheme="majorBidi" w:hAnsiTheme="majorBidi" w:cstheme="majorBidi"/>
          <w:b/>
          <w:bCs/>
          <w:sz w:val="32"/>
          <w:szCs w:val="32"/>
          <w:lang w:bidi="ar-DZ"/>
        </w:rPr>
        <w:t>Scénario global de la solution :</w:t>
      </w:r>
    </w:p>
    <w:p w14:paraId="3B8A8D6A" w14:textId="77777777" w:rsidR="00437950" w:rsidRDefault="006567D5" w:rsidP="00BC0968">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Notre système va être présent dans les postes clés du service :</w:t>
      </w:r>
    </w:p>
    <w:p w14:paraId="4D5FDC9F" w14:textId="77777777" w:rsidR="00B92A8D" w:rsidRDefault="00B92A8D" w:rsidP="00B92A8D">
      <w:pPr>
        <w:pStyle w:val="Paragraphedeliste"/>
        <w:widowControl w:val="0"/>
        <w:numPr>
          <w:ilvl w:val="0"/>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Pc fixe :</w:t>
      </w:r>
    </w:p>
    <w:p w14:paraId="719F93AE" w14:textId="77777777" w:rsidR="006567D5" w:rsidRPr="00B92A8D" w:rsidRDefault="006567D5"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sidRPr="00B92A8D">
        <w:rPr>
          <w:rFonts w:asciiTheme="majorBidi" w:hAnsiTheme="majorBidi" w:cstheme="majorBidi"/>
          <w:sz w:val="24"/>
          <w:szCs w:val="24"/>
          <w:lang w:bidi="ar-DZ"/>
        </w:rPr>
        <w:t>Bureau de professeur chef de service.</w:t>
      </w:r>
    </w:p>
    <w:p w14:paraId="11F164D6" w14:textId="77777777" w:rsidR="006567D5" w:rsidRDefault="006567D5"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Les différentes salles : salle de consultation simple, consultation spécialisé, salle de soin, hôpital</w:t>
      </w:r>
      <w:r w:rsidR="00B92A8D">
        <w:rPr>
          <w:rFonts w:asciiTheme="majorBidi" w:hAnsiTheme="majorBidi" w:cstheme="majorBidi"/>
          <w:sz w:val="24"/>
          <w:szCs w:val="24"/>
          <w:lang w:bidi="ar-DZ"/>
        </w:rPr>
        <w:t xml:space="preserve"> du jour.</w:t>
      </w:r>
    </w:p>
    <w:p w14:paraId="74B62B7F"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La réception des urgences.</w:t>
      </w:r>
    </w:p>
    <w:p w14:paraId="0BAFAB77"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Secrétaire du professeur.</w:t>
      </w:r>
    </w:p>
    <w:p w14:paraId="6D519F50"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Surveillent médical.</w:t>
      </w:r>
    </w:p>
    <w:p w14:paraId="6F59AAE8" w14:textId="77777777" w:rsidR="00B92A8D" w:rsidRDefault="00B92A8D" w:rsidP="00B92A8D">
      <w:pPr>
        <w:pStyle w:val="Paragraphedeliste"/>
        <w:widowControl w:val="0"/>
        <w:numPr>
          <w:ilvl w:val="0"/>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Tablettes :</w:t>
      </w:r>
    </w:p>
    <w:p w14:paraId="5DFE8762" w14:textId="77777777" w:rsidR="00B92A8D" w:rsidRDefault="00B92A8D" w:rsidP="00B92A8D">
      <w:pPr>
        <w:pStyle w:val="Paragraphedeliste"/>
        <w:widowControl w:val="0"/>
        <w:numPr>
          <w:ilvl w:val="1"/>
          <w:numId w:val="13"/>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Les chambres des patients hospitalisés.</w:t>
      </w:r>
    </w:p>
    <w:p w14:paraId="089C933F" w14:textId="77777777" w:rsidR="002229D4" w:rsidRDefault="00B92A8D" w:rsidP="002229D4">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Le scénario commence </w:t>
      </w:r>
      <w:r w:rsidR="00C85F5A">
        <w:rPr>
          <w:rFonts w:asciiTheme="majorBidi" w:hAnsiTheme="majorBidi" w:cstheme="majorBidi"/>
          <w:sz w:val="24"/>
          <w:szCs w:val="24"/>
          <w:lang w:bidi="ar-DZ"/>
        </w:rPr>
        <w:t>lorsqu’un</w:t>
      </w:r>
      <w:r>
        <w:rPr>
          <w:rFonts w:asciiTheme="majorBidi" w:hAnsiTheme="majorBidi" w:cstheme="majorBidi"/>
          <w:sz w:val="24"/>
          <w:szCs w:val="24"/>
          <w:lang w:bidi="ar-DZ"/>
        </w:rPr>
        <w:t xml:space="preserve"> patient se présente au niveau de la réception des urgences, le médecin </w:t>
      </w:r>
      <w:r w:rsidR="00C85F5A">
        <w:rPr>
          <w:rFonts w:asciiTheme="majorBidi" w:hAnsiTheme="majorBidi" w:cstheme="majorBidi"/>
          <w:sz w:val="24"/>
          <w:szCs w:val="24"/>
          <w:lang w:bidi="ar-DZ"/>
        </w:rPr>
        <w:t>de la réception examine le patient et juge s’il doit être soigné en urgence (entrée à la salle de soins) sinon un jeton va être imprimé selon le type de la consultation (simple ou spécialisé)</w:t>
      </w:r>
      <w:r w:rsidR="002229D4">
        <w:rPr>
          <w:rFonts w:asciiTheme="majorBidi" w:hAnsiTheme="majorBidi" w:cstheme="majorBidi"/>
          <w:sz w:val="24"/>
          <w:szCs w:val="24"/>
          <w:lang w:bidi="ar-DZ"/>
        </w:rPr>
        <w:t xml:space="preserve"> et les</w:t>
      </w:r>
      <w:r w:rsidR="00C85F5A">
        <w:rPr>
          <w:rFonts w:asciiTheme="majorBidi" w:hAnsiTheme="majorBidi" w:cstheme="majorBidi"/>
          <w:sz w:val="24"/>
          <w:szCs w:val="24"/>
          <w:lang w:bidi="ar-DZ"/>
        </w:rPr>
        <w:t xml:space="preserve"> file</w:t>
      </w:r>
      <w:r w:rsidR="002229D4">
        <w:rPr>
          <w:rFonts w:asciiTheme="majorBidi" w:hAnsiTheme="majorBidi" w:cstheme="majorBidi"/>
          <w:sz w:val="24"/>
          <w:szCs w:val="24"/>
          <w:lang w:bidi="ar-DZ"/>
        </w:rPr>
        <w:t>s</w:t>
      </w:r>
      <w:r w:rsidR="00C85F5A">
        <w:rPr>
          <w:rFonts w:asciiTheme="majorBidi" w:hAnsiTheme="majorBidi" w:cstheme="majorBidi"/>
          <w:sz w:val="24"/>
          <w:szCs w:val="24"/>
          <w:lang w:bidi="ar-DZ"/>
        </w:rPr>
        <w:t xml:space="preserve"> d’attente</w:t>
      </w:r>
      <w:r w:rsidR="002229D4">
        <w:rPr>
          <w:rFonts w:asciiTheme="majorBidi" w:hAnsiTheme="majorBidi" w:cstheme="majorBidi"/>
          <w:sz w:val="24"/>
          <w:szCs w:val="24"/>
          <w:lang w:bidi="ar-DZ"/>
        </w:rPr>
        <w:t>s</w:t>
      </w:r>
      <w:r w:rsidR="00C85F5A">
        <w:rPr>
          <w:rFonts w:asciiTheme="majorBidi" w:hAnsiTheme="majorBidi" w:cstheme="majorBidi"/>
          <w:sz w:val="24"/>
          <w:szCs w:val="24"/>
          <w:lang w:bidi="ar-DZ"/>
        </w:rPr>
        <w:t xml:space="preserve"> des patients va être affiché</w:t>
      </w:r>
      <w:r w:rsidR="002229D4">
        <w:rPr>
          <w:rFonts w:asciiTheme="majorBidi" w:hAnsiTheme="majorBidi" w:cstheme="majorBidi"/>
          <w:sz w:val="24"/>
          <w:szCs w:val="24"/>
          <w:lang w:bidi="ar-DZ"/>
        </w:rPr>
        <w:t>s</w:t>
      </w:r>
      <w:r w:rsidR="00C85F5A">
        <w:rPr>
          <w:rFonts w:asciiTheme="majorBidi" w:hAnsiTheme="majorBidi" w:cstheme="majorBidi"/>
          <w:sz w:val="24"/>
          <w:szCs w:val="24"/>
          <w:lang w:bidi="ar-DZ"/>
        </w:rPr>
        <w:t xml:space="preserve"> sur un écran</w:t>
      </w:r>
      <w:r w:rsidR="002229D4">
        <w:rPr>
          <w:rFonts w:asciiTheme="majorBidi" w:hAnsiTheme="majorBidi" w:cstheme="majorBidi"/>
          <w:sz w:val="24"/>
          <w:szCs w:val="24"/>
          <w:lang w:bidi="ar-DZ"/>
        </w:rPr>
        <w:t>, l’administrateur de la réception crée le dossier médicale du patient (si c’est la première visite du patient à l’hôpital), enregistre les informations administrative du patient (nom, prénom, âge, adresse), lorsque le tour du patient arrive, il entre dans la salle correspondante à son besoin, le dossier médicale du patient va être</w:t>
      </w:r>
      <w:r w:rsidR="00A83736">
        <w:rPr>
          <w:rFonts w:asciiTheme="majorBidi" w:hAnsiTheme="majorBidi" w:cstheme="majorBidi"/>
          <w:sz w:val="24"/>
          <w:szCs w:val="24"/>
          <w:lang w:bidi="ar-DZ"/>
        </w:rPr>
        <w:t xml:space="preserve"> affiché automatiquement sur le poste du médecin, ou il entame directement son examen (interrogatoire, appareil et complémentaire), si le patient nécessite des examens complémentaires une demande est envoyée aux infirmiers de la salle du soin, sinon le médec</w:t>
      </w:r>
      <w:r w:rsidR="00AA5869">
        <w:rPr>
          <w:rFonts w:asciiTheme="majorBidi" w:hAnsiTheme="majorBidi" w:cstheme="majorBidi"/>
          <w:sz w:val="24"/>
          <w:szCs w:val="24"/>
          <w:lang w:bidi="ar-DZ"/>
        </w:rPr>
        <w:t>in peut imprimé les traitements dont le patient a besoin, ainsi il peut également faire une demande d’hospitalisation ou de lui donner</w:t>
      </w:r>
      <w:r w:rsidR="00A83736">
        <w:rPr>
          <w:rFonts w:asciiTheme="majorBidi" w:hAnsiTheme="majorBidi" w:cstheme="majorBidi"/>
          <w:sz w:val="24"/>
          <w:szCs w:val="24"/>
          <w:lang w:bidi="ar-DZ"/>
        </w:rPr>
        <w:t xml:space="preserve"> </w:t>
      </w:r>
      <w:r w:rsidR="00AA5869">
        <w:rPr>
          <w:rFonts w:asciiTheme="majorBidi" w:hAnsiTheme="majorBidi" w:cstheme="majorBidi"/>
          <w:sz w:val="24"/>
          <w:szCs w:val="24"/>
          <w:lang w:bidi="ar-DZ"/>
        </w:rPr>
        <w:t>un rendez-vous.</w:t>
      </w:r>
    </w:p>
    <w:p w14:paraId="79C986CA" w14:textId="77777777" w:rsidR="00AA5869" w:rsidRDefault="00AA5869" w:rsidP="002229D4">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On cas ou le médecin juge qu’une hospitalisation pour un patient est nécessaire, ce dernier va être déchargé de tout déplacement inutile, un administrateur au niveau du service d’hospitalisation va se charger (après la réception de la demande d’hospitalisation par le médecin) d’avoir le bulletin d’accès auprès de bureau des admissions (on les envoyant la demande d’hospitalisation). Une fois le bulletin d’accès est reçu le surveillant médicale attribut un lit au patient, ainsi que un médecin résidant est affecté à ce patient pour un suivi personnel.</w:t>
      </w:r>
    </w:p>
    <w:p w14:paraId="4344E859" w14:textId="77777777" w:rsidR="00AA5869" w:rsidRDefault="00AA5869" w:rsidP="002229D4">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Le suivi lors de l’hospitalisation :</w:t>
      </w:r>
    </w:p>
    <w:p w14:paraId="459266A3" w14:textId="77777777" w:rsidR="00AA5869" w:rsidRDefault="006A5A8F" w:rsidP="00C76F5A">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Tout médecin ou infirmier travaillant au service d’hospitalisation dispose </w:t>
      </w:r>
      <w:r w:rsidR="00896F20">
        <w:rPr>
          <w:rFonts w:asciiTheme="majorBidi" w:hAnsiTheme="majorBidi" w:cstheme="majorBidi"/>
          <w:sz w:val="24"/>
          <w:szCs w:val="24"/>
          <w:lang w:bidi="ar-DZ"/>
        </w:rPr>
        <w:t>d’une</w:t>
      </w:r>
      <w:r>
        <w:rPr>
          <w:rFonts w:asciiTheme="majorBidi" w:hAnsiTheme="majorBidi" w:cstheme="majorBidi"/>
          <w:sz w:val="24"/>
          <w:szCs w:val="24"/>
          <w:lang w:bidi="ar-DZ"/>
        </w:rPr>
        <w:t xml:space="preserve"> tablette </w:t>
      </w:r>
      <w:r w:rsidR="00896F20">
        <w:rPr>
          <w:rFonts w:asciiTheme="majorBidi" w:hAnsiTheme="majorBidi" w:cstheme="majorBidi"/>
          <w:sz w:val="24"/>
          <w:szCs w:val="24"/>
          <w:lang w:bidi="ar-DZ"/>
        </w:rPr>
        <w:t xml:space="preserve">connectée </w:t>
      </w:r>
      <w:r>
        <w:rPr>
          <w:rFonts w:asciiTheme="majorBidi" w:hAnsiTheme="majorBidi" w:cstheme="majorBidi"/>
          <w:sz w:val="24"/>
          <w:szCs w:val="24"/>
          <w:lang w:bidi="ar-DZ"/>
        </w:rPr>
        <w:t>au sy</w:t>
      </w:r>
      <w:r w:rsidR="00896F20">
        <w:rPr>
          <w:rFonts w:asciiTheme="majorBidi" w:hAnsiTheme="majorBidi" w:cstheme="majorBidi"/>
          <w:sz w:val="24"/>
          <w:szCs w:val="24"/>
          <w:lang w:bidi="ar-DZ"/>
        </w:rPr>
        <w:t>stème. L’infirmier fait entrer les informations sur l’état du malade (température,…) ainsi que les différents traitements et actes accomplis</w:t>
      </w:r>
      <w:r w:rsidR="00C76F5A">
        <w:rPr>
          <w:rFonts w:asciiTheme="majorBidi" w:hAnsiTheme="majorBidi" w:cstheme="majorBidi"/>
          <w:sz w:val="24"/>
          <w:szCs w:val="24"/>
          <w:lang w:bidi="ar-DZ"/>
        </w:rPr>
        <w:t xml:space="preserve">, tandis que pour le médecin note </w:t>
      </w:r>
      <w:r w:rsidR="00896F20">
        <w:rPr>
          <w:rFonts w:asciiTheme="majorBidi" w:hAnsiTheme="majorBidi" w:cstheme="majorBidi"/>
          <w:sz w:val="24"/>
          <w:szCs w:val="24"/>
          <w:lang w:bidi="ar-DZ"/>
        </w:rPr>
        <w:t>l’évolution de l’</w:t>
      </w:r>
      <w:r w:rsidR="00C76F5A">
        <w:rPr>
          <w:rFonts w:asciiTheme="majorBidi" w:hAnsiTheme="majorBidi" w:cstheme="majorBidi"/>
          <w:sz w:val="24"/>
          <w:szCs w:val="24"/>
          <w:lang w:bidi="ar-DZ"/>
        </w:rPr>
        <w:t>état du malade, le</w:t>
      </w:r>
      <w:r w:rsidR="00896F20">
        <w:rPr>
          <w:rFonts w:asciiTheme="majorBidi" w:hAnsiTheme="majorBidi" w:cstheme="majorBidi"/>
          <w:sz w:val="24"/>
          <w:szCs w:val="24"/>
          <w:lang w:bidi="ar-DZ"/>
        </w:rPr>
        <w:t xml:space="preserve"> </w:t>
      </w:r>
      <w:r w:rsidR="00C76F5A">
        <w:rPr>
          <w:rFonts w:asciiTheme="majorBidi" w:hAnsiTheme="majorBidi" w:cstheme="majorBidi"/>
          <w:sz w:val="24"/>
          <w:szCs w:val="24"/>
          <w:lang w:bidi="ar-DZ"/>
        </w:rPr>
        <w:t>diagnostic, ainsi que les actes dont les infirmiers doivent les faire.</w:t>
      </w:r>
    </w:p>
    <w:p w14:paraId="1C785FEC" w14:textId="77777777" w:rsidR="0016454E" w:rsidRDefault="0016454E" w:rsidP="0016454E">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Le chef de service ainsi que les médecins gradés verront l’état du service, à travers un tableau de bord fournissant des statistiques et des indicateurs de performance sur les dossiers des patients. </w:t>
      </w:r>
    </w:p>
    <w:p w14:paraId="51049901" w14:textId="77777777" w:rsidR="0016454E" w:rsidRDefault="0016454E" w:rsidP="0016454E">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lastRenderedPageBreak/>
        <w:t xml:space="preserve">Tout patient entrant dans le service a un dossier médical, dont le médecin peut le consulté à n’importe quel moments. </w:t>
      </w:r>
    </w:p>
    <w:p w14:paraId="386EA503" w14:textId="77777777" w:rsidR="00C76F5A" w:rsidRPr="00B92A8D" w:rsidRDefault="00C76F5A" w:rsidP="00C76F5A">
      <w:pPr>
        <w:widowControl w:val="0"/>
        <w:spacing w:after="0" w:line="360" w:lineRule="auto"/>
        <w:jc w:val="lowKashida"/>
        <w:rPr>
          <w:rFonts w:asciiTheme="majorBidi" w:hAnsiTheme="majorBidi" w:cstheme="majorBidi"/>
          <w:sz w:val="24"/>
          <w:szCs w:val="24"/>
          <w:lang w:bidi="ar-DZ"/>
        </w:rPr>
      </w:pPr>
    </w:p>
    <w:p w14:paraId="07BD4247" w14:textId="77777777" w:rsidR="00B92A8D" w:rsidRPr="006567D5" w:rsidRDefault="00B92A8D" w:rsidP="00B92A8D">
      <w:pPr>
        <w:pStyle w:val="Paragraphedeliste"/>
        <w:widowControl w:val="0"/>
        <w:spacing w:after="0" w:line="360" w:lineRule="auto"/>
        <w:ind w:left="360"/>
        <w:jc w:val="lowKashida"/>
        <w:rPr>
          <w:rFonts w:asciiTheme="majorBidi" w:hAnsiTheme="majorBidi" w:cstheme="majorBidi"/>
          <w:sz w:val="24"/>
          <w:szCs w:val="24"/>
          <w:lang w:bidi="ar-DZ"/>
        </w:rPr>
      </w:pPr>
    </w:p>
    <w:p w14:paraId="02A45DA3" w14:textId="77777777" w:rsidR="00863175" w:rsidRDefault="00863175" w:rsidP="00BC0968">
      <w:pPr>
        <w:widowControl w:val="0"/>
        <w:spacing w:after="0" w:line="360" w:lineRule="auto"/>
        <w:jc w:val="lowKashida"/>
        <w:rPr>
          <w:rFonts w:asciiTheme="majorBidi" w:hAnsiTheme="majorBidi" w:cstheme="majorBidi"/>
          <w:sz w:val="24"/>
          <w:szCs w:val="24"/>
          <w:lang w:bidi="ar-DZ"/>
        </w:rPr>
      </w:pPr>
    </w:p>
    <w:p w14:paraId="76A8E065" w14:textId="77777777" w:rsidR="00863175" w:rsidRDefault="00863175" w:rsidP="00BC0968">
      <w:pPr>
        <w:widowControl w:val="0"/>
        <w:spacing w:after="0" w:line="360" w:lineRule="auto"/>
        <w:jc w:val="lowKashida"/>
        <w:rPr>
          <w:rFonts w:asciiTheme="majorBidi" w:hAnsiTheme="majorBidi" w:cstheme="majorBidi"/>
          <w:sz w:val="24"/>
          <w:szCs w:val="24"/>
          <w:lang w:bidi="ar-DZ"/>
        </w:rPr>
      </w:pPr>
    </w:p>
    <w:p w14:paraId="47B58D03" w14:textId="77777777" w:rsidR="00863175" w:rsidRDefault="00863175" w:rsidP="00BC0968">
      <w:pPr>
        <w:widowControl w:val="0"/>
        <w:spacing w:after="0" w:line="360" w:lineRule="auto"/>
        <w:jc w:val="lowKashida"/>
        <w:rPr>
          <w:rFonts w:asciiTheme="majorBidi" w:hAnsiTheme="majorBidi" w:cstheme="majorBidi"/>
          <w:sz w:val="24"/>
          <w:szCs w:val="24"/>
          <w:lang w:bidi="ar-DZ"/>
        </w:rPr>
      </w:pPr>
    </w:p>
    <w:p w14:paraId="1AEF827C" w14:textId="77777777" w:rsidR="00326756" w:rsidRDefault="00326756" w:rsidP="00BC0968">
      <w:pPr>
        <w:widowControl w:val="0"/>
        <w:spacing w:after="0" w:line="360" w:lineRule="auto"/>
        <w:jc w:val="lowKashida"/>
        <w:rPr>
          <w:rFonts w:asciiTheme="majorBidi" w:hAnsiTheme="majorBidi" w:cstheme="majorBidi"/>
          <w:b/>
          <w:bCs/>
          <w:sz w:val="32"/>
          <w:szCs w:val="32"/>
        </w:rPr>
        <w:sectPr w:rsidR="00326756" w:rsidSect="00326756">
          <w:pgSz w:w="11906" w:h="16838"/>
          <w:pgMar w:top="1417" w:right="1417" w:bottom="1417" w:left="1417" w:header="708" w:footer="708" w:gutter="0"/>
          <w:cols w:space="708"/>
          <w:docGrid w:linePitch="360"/>
        </w:sectPr>
      </w:pPr>
    </w:p>
    <w:p w14:paraId="716D9314" w14:textId="77777777" w:rsidR="00863175" w:rsidRPr="00863175" w:rsidRDefault="00863175" w:rsidP="00BC0968">
      <w:pPr>
        <w:widowControl w:val="0"/>
        <w:spacing w:after="0" w:line="360" w:lineRule="auto"/>
        <w:jc w:val="lowKashida"/>
        <w:rPr>
          <w:rFonts w:asciiTheme="majorBidi" w:hAnsiTheme="majorBidi" w:cstheme="majorBidi"/>
          <w:b/>
          <w:bCs/>
          <w:sz w:val="32"/>
          <w:szCs w:val="32"/>
        </w:rPr>
      </w:pPr>
      <w:r w:rsidRPr="00863175">
        <w:rPr>
          <w:rFonts w:asciiTheme="majorBidi" w:hAnsiTheme="majorBidi" w:cstheme="majorBidi"/>
          <w:b/>
          <w:bCs/>
          <w:sz w:val="32"/>
          <w:szCs w:val="32"/>
        </w:rPr>
        <w:lastRenderedPageBreak/>
        <w:t>Solution globale proposée :</w:t>
      </w:r>
    </w:p>
    <w:p w14:paraId="13B063C6" w14:textId="77777777" w:rsidR="00863175" w:rsidRPr="00BC0968" w:rsidRDefault="00326756" w:rsidP="00BC0968">
      <w:pPr>
        <w:widowControl w:val="0"/>
        <w:spacing w:after="0" w:line="360" w:lineRule="auto"/>
        <w:jc w:val="lowKashida"/>
        <w:rPr>
          <w:rFonts w:asciiTheme="majorBidi" w:hAnsiTheme="majorBidi" w:cstheme="majorBidi"/>
          <w:sz w:val="24"/>
          <w:szCs w:val="24"/>
          <w:lang w:bidi="ar-DZ"/>
        </w:rPr>
      </w:pPr>
      <w:r>
        <w:rPr>
          <w:noProof/>
          <w:lang w:eastAsia="fr-FR"/>
        </w:rPr>
        <w:drawing>
          <wp:anchor distT="0" distB="0" distL="114300" distR="114300" simplePos="0" relativeHeight="251662336" behindDoc="0" locked="0" layoutInCell="1" allowOverlap="1" wp14:anchorId="035B37ED" wp14:editId="5D7D30C6">
            <wp:simplePos x="0" y="0"/>
            <wp:positionH relativeFrom="page">
              <wp:align>left</wp:align>
            </wp:positionH>
            <wp:positionV relativeFrom="paragraph">
              <wp:posOffset>242055</wp:posOffset>
            </wp:positionV>
            <wp:extent cx="10670875" cy="5637731"/>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75223" cy="5640028"/>
                    </a:xfrm>
                    <a:prstGeom prst="rect">
                      <a:avLst/>
                    </a:prstGeom>
                  </pic:spPr>
                </pic:pic>
              </a:graphicData>
            </a:graphic>
            <wp14:sizeRelH relativeFrom="margin">
              <wp14:pctWidth>0</wp14:pctWidth>
            </wp14:sizeRelH>
            <wp14:sizeRelV relativeFrom="margin">
              <wp14:pctHeight>0</wp14:pctHeight>
            </wp14:sizeRelV>
          </wp:anchor>
        </w:drawing>
      </w:r>
    </w:p>
    <w:p w14:paraId="70F05FFE" w14:textId="77777777" w:rsidR="00247399" w:rsidRPr="00247399" w:rsidRDefault="00247399" w:rsidP="00247399">
      <w:pPr>
        <w:widowControl w:val="0"/>
        <w:spacing w:after="0" w:line="360" w:lineRule="auto"/>
        <w:jc w:val="lowKashida"/>
        <w:rPr>
          <w:rFonts w:asciiTheme="majorBidi" w:hAnsiTheme="majorBidi" w:cstheme="majorBidi"/>
          <w:sz w:val="24"/>
          <w:szCs w:val="24"/>
          <w:lang w:bidi="ar-DZ"/>
        </w:rPr>
      </w:pPr>
    </w:p>
    <w:p w14:paraId="509F94E6" w14:textId="77777777" w:rsidR="007E01B7" w:rsidRDefault="007E01B7" w:rsidP="007E01B7">
      <w:pPr>
        <w:widowControl w:val="0"/>
        <w:spacing w:after="0" w:line="360" w:lineRule="auto"/>
        <w:jc w:val="lowKashida"/>
        <w:rPr>
          <w:rFonts w:asciiTheme="majorBidi" w:hAnsiTheme="majorBidi" w:cstheme="majorBidi"/>
          <w:noProof/>
          <w:sz w:val="24"/>
          <w:szCs w:val="24"/>
          <w:lang w:eastAsia="fr-FR" w:bidi="ar-DZ"/>
        </w:rPr>
      </w:pPr>
    </w:p>
    <w:p w14:paraId="15201EB0"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0C460555"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7547349D"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47BA67B7"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529BAE9"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3CF457E8"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04DD4244"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3743DC28"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4161BFE0"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E0AC9F1"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EF20D06"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06EA7D4B"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6CD55F1D"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0AED691" w14:textId="77777777" w:rsidR="00863175" w:rsidRDefault="00863175" w:rsidP="007E01B7">
      <w:pPr>
        <w:widowControl w:val="0"/>
        <w:spacing w:after="0" w:line="360" w:lineRule="auto"/>
        <w:jc w:val="lowKashida"/>
        <w:rPr>
          <w:rFonts w:asciiTheme="majorBidi" w:hAnsiTheme="majorBidi" w:cstheme="majorBidi"/>
          <w:noProof/>
          <w:sz w:val="24"/>
          <w:szCs w:val="24"/>
          <w:lang w:eastAsia="fr-FR" w:bidi="ar-DZ"/>
        </w:rPr>
      </w:pPr>
    </w:p>
    <w:p w14:paraId="5E6A5C67" w14:textId="77777777" w:rsidR="00326756" w:rsidRDefault="00326756" w:rsidP="007E01B7">
      <w:pPr>
        <w:widowControl w:val="0"/>
        <w:spacing w:after="0" w:line="360" w:lineRule="auto"/>
        <w:jc w:val="lowKashida"/>
        <w:rPr>
          <w:rFonts w:asciiTheme="majorBidi" w:hAnsiTheme="majorBidi" w:cstheme="majorBidi"/>
          <w:noProof/>
          <w:sz w:val="24"/>
          <w:szCs w:val="24"/>
          <w:lang w:eastAsia="fr-FR" w:bidi="ar-DZ"/>
        </w:rPr>
      </w:pPr>
    </w:p>
    <w:p w14:paraId="3167D28E" w14:textId="77777777" w:rsidR="00326756" w:rsidRDefault="00326756" w:rsidP="007E01B7">
      <w:pPr>
        <w:widowControl w:val="0"/>
        <w:spacing w:after="0" w:line="360" w:lineRule="auto"/>
        <w:jc w:val="lowKashida"/>
        <w:rPr>
          <w:rFonts w:asciiTheme="majorBidi" w:hAnsiTheme="majorBidi" w:cstheme="majorBidi"/>
          <w:noProof/>
          <w:sz w:val="24"/>
          <w:szCs w:val="24"/>
          <w:lang w:eastAsia="fr-FR" w:bidi="ar-DZ"/>
        </w:rPr>
      </w:pPr>
    </w:p>
    <w:p w14:paraId="77056414" w14:textId="77777777" w:rsidR="00326756" w:rsidRDefault="00326756" w:rsidP="007E01B7">
      <w:pPr>
        <w:widowControl w:val="0"/>
        <w:spacing w:after="0" w:line="360" w:lineRule="auto"/>
        <w:jc w:val="lowKashida"/>
        <w:rPr>
          <w:rFonts w:asciiTheme="majorBidi" w:hAnsiTheme="majorBidi" w:cstheme="majorBidi"/>
          <w:noProof/>
          <w:sz w:val="24"/>
          <w:szCs w:val="24"/>
          <w:lang w:eastAsia="fr-FR" w:bidi="ar-DZ"/>
        </w:rPr>
        <w:sectPr w:rsidR="00326756" w:rsidSect="00326756">
          <w:pgSz w:w="16838" w:h="11906" w:orient="landscape"/>
          <w:pgMar w:top="1417" w:right="1417" w:bottom="1417" w:left="1417" w:header="708" w:footer="708" w:gutter="0"/>
          <w:cols w:space="708"/>
          <w:docGrid w:linePitch="360"/>
        </w:sectPr>
      </w:pPr>
    </w:p>
    <w:p w14:paraId="24DD52F2" w14:textId="77777777" w:rsidR="00103DC4" w:rsidRPr="00103DC4" w:rsidRDefault="00EF3778" w:rsidP="00214B3C">
      <w:pPr>
        <w:widowControl w:val="0"/>
        <w:spacing w:after="0" w:line="360" w:lineRule="auto"/>
        <w:jc w:val="lowKashida"/>
        <w:rPr>
          <w:rFonts w:asciiTheme="majorBidi" w:hAnsiTheme="majorBidi" w:cstheme="majorBidi"/>
          <w:b/>
          <w:bCs/>
          <w:sz w:val="24"/>
          <w:szCs w:val="24"/>
          <w:lang w:bidi="ar-DZ"/>
        </w:rPr>
      </w:pPr>
      <w:r>
        <w:rPr>
          <w:rFonts w:asciiTheme="majorBidi" w:hAnsiTheme="majorBidi" w:cstheme="majorBidi"/>
          <w:b/>
          <w:bCs/>
          <w:sz w:val="28"/>
          <w:szCs w:val="28"/>
          <w:lang w:bidi="ar-DZ"/>
        </w:rPr>
        <w:lastRenderedPageBreak/>
        <w:t xml:space="preserve">7. </w:t>
      </w:r>
      <w:r w:rsidR="00103DC4" w:rsidRPr="00103DC4">
        <w:rPr>
          <w:rFonts w:asciiTheme="majorBidi" w:hAnsiTheme="majorBidi" w:cstheme="majorBidi"/>
          <w:b/>
          <w:bCs/>
          <w:sz w:val="28"/>
          <w:szCs w:val="28"/>
          <w:lang w:bidi="ar-DZ"/>
        </w:rPr>
        <w:t>Rôles des acteurs</w:t>
      </w:r>
      <w:r w:rsidR="00103DC4">
        <w:rPr>
          <w:rFonts w:asciiTheme="majorBidi" w:hAnsiTheme="majorBidi" w:cstheme="majorBidi"/>
          <w:b/>
          <w:bCs/>
          <w:sz w:val="28"/>
          <w:szCs w:val="28"/>
          <w:lang w:bidi="ar-DZ"/>
        </w:rPr>
        <w:t xml:space="preserve"> dans le nouveau systè</w:t>
      </w:r>
      <w:r w:rsidR="00103DC4" w:rsidRPr="00103DC4">
        <w:rPr>
          <w:rFonts w:asciiTheme="majorBidi" w:hAnsiTheme="majorBidi" w:cstheme="majorBidi"/>
          <w:b/>
          <w:bCs/>
          <w:sz w:val="28"/>
          <w:szCs w:val="28"/>
          <w:lang w:bidi="ar-DZ"/>
        </w:rPr>
        <w:t>m</w:t>
      </w:r>
      <w:r w:rsidR="00103DC4">
        <w:rPr>
          <w:rFonts w:asciiTheme="majorBidi" w:hAnsiTheme="majorBidi" w:cstheme="majorBidi"/>
          <w:b/>
          <w:bCs/>
          <w:sz w:val="28"/>
          <w:szCs w:val="28"/>
          <w:lang w:bidi="ar-DZ"/>
        </w:rPr>
        <w:t>e</w:t>
      </w:r>
      <w:r w:rsidR="00103DC4" w:rsidRPr="00103DC4">
        <w:rPr>
          <w:rFonts w:asciiTheme="majorBidi" w:hAnsiTheme="majorBidi" w:cstheme="majorBidi"/>
          <w:b/>
          <w:bCs/>
          <w:sz w:val="28"/>
          <w:szCs w:val="28"/>
          <w:lang w:bidi="ar-DZ"/>
        </w:rPr>
        <w:t> :</w:t>
      </w:r>
      <w:r w:rsidR="00103DC4" w:rsidRPr="00103DC4">
        <w:rPr>
          <w:rFonts w:asciiTheme="majorBidi" w:hAnsiTheme="majorBidi" w:cstheme="majorBidi"/>
          <w:b/>
          <w:bCs/>
          <w:sz w:val="24"/>
          <w:szCs w:val="24"/>
          <w:lang w:bidi="ar-DZ"/>
        </w:rPr>
        <w:t xml:space="preserve"> </w:t>
      </w:r>
    </w:p>
    <w:p w14:paraId="59C3D52B" w14:textId="77777777" w:rsidR="0081435A" w:rsidRDefault="00214B3C" w:rsidP="00214B3C">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 dessus le schéma global de la solution proposée, le nouveau système inclura les</w:t>
      </w:r>
      <w:r w:rsidR="0081435A">
        <w:rPr>
          <w:rFonts w:asciiTheme="majorBidi" w:hAnsiTheme="majorBidi" w:cstheme="majorBidi"/>
          <w:sz w:val="24"/>
          <w:szCs w:val="24"/>
          <w:lang w:bidi="ar-DZ"/>
        </w:rPr>
        <w:t xml:space="preserve"> 4 acteurs suivants :</w:t>
      </w:r>
    </w:p>
    <w:p w14:paraId="48D5C8DC" w14:textId="77777777" w:rsidR="0081435A" w:rsidRDefault="0081435A" w:rsidP="0081435A">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sidRPr="00573C89">
        <w:rPr>
          <w:rFonts w:asciiTheme="majorBidi" w:hAnsiTheme="majorBidi" w:cstheme="majorBidi"/>
          <w:b/>
          <w:bCs/>
          <w:sz w:val="24"/>
          <w:szCs w:val="24"/>
          <w:lang w:bidi="ar-DZ"/>
        </w:rPr>
        <w:t xml:space="preserve">Professeur (chef du service) : </w:t>
      </w:r>
      <w:r>
        <w:rPr>
          <w:rFonts w:asciiTheme="majorBidi" w:hAnsiTheme="majorBidi" w:cstheme="majorBidi"/>
          <w:sz w:val="24"/>
          <w:szCs w:val="24"/>
          <w:lang w:bidi="ar-DZ"/>
        </w:rPr>
        <w:t>c’est l’administrateur supérieur de notre système, son bureau se trouve dans le service d’hospitalisation, la plupart du temps il accède au système à travers un pc bureau</w:t>
      </w:r>
      <w:r w:rsidR="00770FB5">
        <w:rPr>
          <w:rFonts w:asciiTheme="majorBidi" w:hAnsiTheme="majorBidi" w:cstheme="majorBidi"/>
          <w:sz w:val="24"/>
          <w:szCs w:val="24"/>
          <w:lang w:bidi="ar-DZ"/>
        </w:rPr>
        <w:t>, mais il peut utiliser une tablette lors les visites des lits des patients. Cet acteur a tous les privilèges que notre système offre, il peut :</w:t>
      </w:r>
    </w:p>
    <w:p w14:paraId="4C876B86"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tous les comptes du système (médecin, infirmier, secrétaire et patient), en spécifiant à chaque compte ses privilèges.</w:t>
      </w:r>
    </w:p>
    <w:p w14:paraId="0234D816"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tous les dossiers des patients.</w:t>
      </w:r>
    </w:p>
    <w:p w14:paraId="405286C1"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taches à affecter aux autres utilisateurs.</w:t>
      </w:r>
    </w:p>
    <w:p w14:paraId="39086DE3"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Gérer son propre agenda et consulter les agendas des autres acteurs.</w:t>
      </w:r>
    </w:p>
    <w:p w14:paraId="136C6ACB" w14:textId="77777777" w:rsidR="00770FB5"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Consulter le tableau de bord </w:t>
      </w:r>
      <w:r w:rsidR="00770FB5">
        <w:rPr>
          <w:rFonts w:asciiTheme="majorBidi" w:hAnsiTheme="majorBidi" w:cstheme="majorBidi"/>
          <w:sz w:val="24"/>
          <w:szCs w:val="24"/>
          <w:lang w:bidi="ar-DZ"/>
        </w:rPr>
        <w:t>qui offre les différentes statistiques et tous les indicateurs de performance.</w:t>
      </w:r>
    </w:p>
    <w:p w14:paraId="4149B29B" w14:textId="77777777" w:rsidR="00770FB5" w:rsidRDefault="00975EAF" w:rsidP="00975EAF">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sidRPr="00573C89">
        <w:rPr>
          <w:rFonts w:asciiTheme="majorBidi" w:hAnsiTheme="majorBidi" w:cstheme="majorBidi"/>
          <w:b/>
          <w:bCs/>
          <w:sz w:val="24"/>
          <w:szCs w:val="24"/>
          <w:lang w:bidi="ar-DZ"/>
        </w:rPr>
        <w:t xml:space="preserve">Médecin </w:t>
      </w:r>
      <w:r w:rsidR="00770FB5" w:rsidRPr="00573C89">
        <w:rPr>
          <w:rFonts w:asciiTheme="majorBidi" w:hAnsiTheme="majorBidi" w:cstheme="majorBidi"/>
          <w:b/>
          <w:bCs/>
          <w:sz w:val="24"/>
          <w:szCs w:val="24"/>
          <w:lang w:bidi="ar-DZ"/>
        </w:rPr>
        <w:t>:</w:t>
      </w:r>
      <w:r w:rsidR="00770FB5">
        <w:rPr>
          <w:rFonts w:asciiTheme="majorBidi" w:hAnsiTheme="majorBidi" w:cstheme="majorBidi"/>
          <w:sz w:val="24"/>
          <w:szCs w:val="24"/>
          <w:lang w:bidi="ar-DZ"/>
        </w:rPr>
        <w:t xml:space="preserve"> </w:t>
      </w:r>
      <w:r>
        <w:rPr>
          <w:rFonts w:asciiTheme="majorBidi" w:hAnsiTheme="majorBidi" w:cstheme="majorBidi"/>
          <w:sz w:val="24"/>
          <w:szCs w:val="24"/>
          <w:lang w:bidi="ar-DZ"/>
        </w:rPr>
        <w:t>ce compte peut être associé à tous les différents grades (Maitre-assistant, assistant, résident et interne), chaque grade possède ses propres privilèges prédéfinis par l’administrateur</w:t>
      </w:r>
      <w:r w:rsidR="00770FB5">
        <w:rPr>
          <w:rFonts w:asciiTheme="majorBidi" w:hAnsiTheme="majorBidi" w:cstheme="majorBidi"/>
          <w:sz w:val="24"/>
          <w:szCs w:val="24"/>
          <w:lang w:bidi="ar-DZ"/>
        </w:rPr>
        <w:t>,</w:t>
      </w:r>
      <w:r>
        <w:rPr>
          <w:rFonts w:asciiTheme="majorBidi" w:hAnsiTheme="majorBidi" w:cstheme="majorBidi"/>
          <w:sz w:val="24"/>
          <w:szCs w:val="24"/>
          <w:lang w:bidi="ar-DZ"/>
        </w:rPr>
        <w:t xml:space="preserve"> mais en générale, un médecin à travers ce système peut</w:t>
      </w:r>
      <w:r w:rsidR="00770FB5">
        <w:rPr>
          <w:rFonts w:asciiTheme="majorBidi" w:hAnsiTheme="majorBidi" w:cstheme="majorBidi"/>
          <w:sz w:val="24"/>
          <w:szCs w:val="24"/>
          <w:lang w:bidi="ar-DZ"/>
        </w:rPr>
        <w:t> :</w:t>
      </w:r>
    </w:p>
    <w:p w14:paraId="4355BB60" w14:textId="77777777" w:rsidR="00770FB5"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comptes</w:t>
      </w:r>
      <w:r w:rsidR="00975EAF">
        <w:rPr>
          <w:rFonts w:asciiTheme="majorBidi" w:hAnsiTheme="majorBidi" w:cstheme="majorBidi"/>
          <w:sz w:val="24"/>
          <w:szCs w:val="24"/>
          <w:lang w:bidi="ar-DZ"/>
        </w:rPr>
        <w:t xml:space="preserve"> des patients</w:t>
      </w:r>
      <w:r>
        <w:rPr>
          <w:rFonts w:asciiTheme="majorBidi" w:hAnsiTheme="majorBidi" w:cstheme="majorBidi"/>
          <w:sz w:val="24"/>
          <w:szCs w:val="24"/>
          <w:lang w:bidi="ar-DZ"/>
        </w:rPr>
        <w:t>.</w:t>
      </w:r>
    </w:p>
    <w:p w14:paraId="4B022E43" w14:textId="77777777" w:rsidR="00770FB5"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dossiers des patients.</w:t>
      </w:r>
    </w:p>
    <w:p w14:paraId="2DB598C2" w14:textId="77777777" w:rsidR="00770FB5" w:rsidRDefault="00770FB5" w:rsidP="00770FB5">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les taches à affecter aux autres utilisateurs.</w:t>
      </w:r>
    </w:p>
    <w:p w14:paraId="2AB20AD7" w14:textId="77777777" w:rsidR="00770FB5"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Gérer son propre agenda.</w:t>
      </w:r>
    </w:p>
    <w:p w14:paraId="0B56B512" w14:textId="77777777" w:rsidR="00975EAF" w:rsidRDefault="00770FB5" w:rsidP="00975EA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Consulter </w:t>
      </w:r>
      <w:r w:rsidR="00975EAF">
        <w:rPr>
          <w:rFonts w:asciiTheme="majorBidi" w:hAnsiTheme="majorBidi" w:cstheme="majorBidi"/>
          <w:sz w:val="24"/>
          <w:szCs w:val="24"/>
          <w:lang w:bidi="ar-DZ"/>
        </w:rPr>
        <w:t>les notifications envoyées par d’autres utilisateurs.</w:t>
      </w:r>
    </w:p>
    <w:p w14:paraId="186D3AA6" w14:textId="77777777" w:rsidR="00975EAF" w:rsidRPr="00975EAF" w:rsidRDefault="00975EAF" w:rsidP="00975EAF">
      <w:pPr>
        <w:widowControl w:val="0"/>
        <w:spacing w:after="0" w:line="360" w:lineRule="auto"/>
        <w:ind w:left="720"/>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Un médecin peut accéder au système à travers une tablette s’il se trouve </w:t>
      </w:r>
      <w:r w:rsidR="00573C89">
        <w:rPr>
          <w:rFonts w:asciiTheme="majorBidi" w:hAnsiTheme="majorBidi" w:cstheme="majorBidi"/>
          <w:sz w:val="24"/>
          <w:szCs w:val="24"/>
          <w:lang w:bidi="ar-DZ"/>
        </w:rPr>
        <w:t>dans le service d’hospitalisation ou dans le box court séjour, ou bien en utilisant l’un des pc bureau dans les boxes de consultation.</w:t>
      </w:r>
    </w:p>
    <w:p w14:paraId="316FB43E" w14:textId="77777777" w:rsidR="00573C89" w:rsidRDefault="00573C89" w:rsidP="00573C89">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sidRPr="00573C89">
        <w:rPr>
          <w:rFonts w:asciiTheme="majorBidi" w:hAnsiTheme="majorBidi" w:cstheme="majorBidi"/>
          <w:b/>
          <w:bCs/>
          <w:sz w:val="24"/>
          <w:szCs w:val="24"/>
          <w:lang w:bidi="ar-DZ"/>
        </w:rPr>
        <w:t>Infirmier :</w:t>
      </w:r>
      <w:r>
        <w:rPr>
          <w:rFonts w:asciiTheme="majorBidi" w:hAnsiTheme="majorBidi" w:cstheme="majorBidi"/>
          <w:sz w:val="24"/>
          <w:szCs w:val="24"/>
          <w:lang w:bidi="ar-DZ"/>
        </w:rPr>
        <w:t xml:space="preserve"> ce compte aussi peut être associé à des différents grades (Coordinateur, surveillant médicale ou infirmier simple), chaque grade possède ses propres privilèges prédéfinis par l’administrateur, et les fonctionnalités accessible par un infirmier sont :</w:t>
      </w:r>
    </w:p>
    <w:p w14:paraId="2562825F" w14:textId="77777777" w:rsidR="00573C89" w:rsidRDefault="00573C89" w:rsidP="00573C89">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Consulter ou Modifier les dossiers des patients.</w:t>
      </w:r>
    </w:p>
    <w:p w14:paraId="4F3033CD" w14:textId="77777777" w:rsidR="00573C89" w:rsidRDefault="00573C89" w:rsidP="00573C89">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Consulter ou Modifier les taches affectées par autres utilisateurs.</w:t>
      </w:r>
    </w:p>
    <w:p w14:paraId="07402FA5" w14:textId="77777777" w:rsidR="00573C89" w:rsidRPr="00573C89" w:rsidRDefault="00573C89" w:rsidP="00573C89">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 le stock des médicaments dans le cas du surveillant médical.</w:t>
      </w:r>
    </w:p>
    <w:p w14:paraId="44707D32" w14:textId="77777777" w:rsidR="00573C89" w:rsidRPr="00975EAF" w:rsidRDefault="00573C89" w:rsidP="00573C89">
      <w:pPr>
        <w:widowControl w:val="0"/>
        <w:spacing w:after="0" w:line="360" w:lineRule="auto"/>
        <w:ind w:left="720"/>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L’infirmier peut accéder au système à travers une tablette s’il se trouve dans les services </w:t>
      </w:r>
      <w:r>
        <w:rPr>
          <w:rFonts w:asciiTheme="majorBidi" w:hAnsiTheme="majorBidi" w:cstheme="majorBidi"/>
          <w:sz w:val="24"/>
          <w:szCs w:val="24"/>
          <w:lang w:bidi="ar-DZ"/>
        </w:rPr>
        <w:lastRenderedPageBreak/>
        <w:t>d’hospitalisation ou dans le box court séjour, ou bien en utilisant le pc bureau dans la salle du soin.</w:t>
      </w:r>
    </w:p>
    <w:p w14:paraId="2A7FC01B" w14:textId="77777777" w:rsidR="00573C89" w:rsidRDefault="00573C89" w:rsidP="006849BF">
      <w:pPr>
        <w:pStyle w:val="Paragraphedeliste"/>
        <w:widowControl w:val="0"/>
        <w:numPr>
          <w:ilvl w:val="0"/>
          <w:numId w:val="11"/>
        </w:numPr>
        <w:spacing w:after="0" w:line="360" w:lineRule="auto"/>
        <w:jc w:val="lowKashida"/>
        <w:rPr>
          <w:rFonts w:asciiTheme="majorBidi" w:hAnsiTheme="majorBidi" w:cstheme="majorBidi"/>
          <w:sz w:val="24"/>
          <w:szCs w:val="24"/>
          <w:lang w:bidi="ar-DZ"/>
        </w:rPr>
      </w:pPr>
      <w:r>
        <w:rPr>
          <w:rFonts w:asciiTheme="majorBidi" w:hAnsiTheme="majorBidi" w:cstheme="majorBidi"/>
          <w:b/>
          <w:bCs/>
          <w:sz w:val="24"/>
          <w:szCs w:val="24"/>
          <w:lang w:bidi="ar-DZ"/>
        </w:rPr>
        <w:t>Secrétaire</w:t>
      </w:r>
      <w:r w:rsidRPr="00573C89">
        <w:rPr>
          <w:rFonts w:asciiTheme="majorBidi" w:hAnsiTheme="majorBidi" w:cstheme="majorBidi"/>
          <w:b/>
          <w:bCs/>
          <w:sz w:val="24"/>
          <w:szCs w:val="24"/>
          <w:lang w:bidi="ar-DZ"/>
        </w:rPr>
        <w:t xml:space="preserve"> :</w:t>
      </w:r>
      <w:r>
        <w:rPr>
          <w:rFonts w:asciiTheme="majorBidi" w:hAnsiTheme="majorBidi" w:cstheme="majorBidi"/>
          <w:sz w:val="24"/>
          <w:szCs w:val="24"/>
          <w:lang w:bidi="ar-DZ"/>
        </w:rPr>
        <w:t xml:space="preserve"> c’est </w:t>
      </w:r>
      <w:r w:rsidR="006849BF">
        <w:rPr>
          <w:rFonts w:asciiTheme="majorBidi" w:hAnsiTheme="majorBidi" w:cstheme="majorBidi"/>
          <w:sz w:val="24"/>
          <w:szCs w:val="24"/>
          <w:lang w:bidi="ar-DZ"/>
        </w:rPr>
        <w:t xml:space="preserve">tout acteur ayant une tache administrative (réceptionniste, archiviste, secrétaire du chef de service), on a concentré sur le réceptionniste car il </w:t>
      </w:r>
      <w:r w:rsidR="002F63C1">
        <w:rPr>
          <w:rFonts w:asciiTheme="majorBidi" w:hAnsiTheme="majorBidi" w:cstheme="majorBidi"/>
          <w:sz w:val="24"/>
          <w:szCs w:val="24"/>
          <w:lang w:bidi="ar-DZ"/>
        </w:rPr>
        <w:t>a</w:t>
      </w:r>
      <w:r w:rsidR="006849BF">
        <w:rPr>
          <w:rFonts w:asciiTheme="majorBidi" w:hAnsiTheme="majorBidi" w:cstheme="majorBidi"/>
          <w:sz w:val="24"/>
          <w:szCs w:val="24"/>
          <w:lang w:bidi="ar-DZ"/>
        </w:rPr>
        <w:t xml:space="preserve"> un rôle important dans ce système. Il utilise un pc bureau à la réception des urgences, ce pc est connecté à un LCD pour l’affichage des files d’attente, donc le secrétaire peut :</w:t>
      </w:r>
    </w:p>
    <w:p w14:paraId="01F99697" w14:textId="77777777" w:rsidR="00573C89" w:rsidRDefault="006849BF" w:rsidP="006849B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Créer, Consulter, Modifier et Supprimer</w:t>
      </w:r>
      <w:r w:rsidR="00573C89">
        <w:rPr>
          <w:rFonts w:asciiTheme="majorBidi" w:hAnsiTheme="majorBidi" w:cstheme="majorBidi"/>
          <w:sz w:val="24"/>
          <w:szCs w:val="24"/>
          <w:lang w:bidi="ar-DZ"/>
        </w:rPr>
        <w:t xml:space="preserve"> les </w:t>
      </w:r>
      <w:r>
        <w:rPr>
          <w:rFonts w:asciiTheme="majorBidi" w:hAnsiTheme="majorBidi" w:cstheme="majorBidi"/>
          <w:sz w:val="24"/>
          <w:szCs w:val="24"/>
          <w:lang w:bidi="ar-DZ"/>
        </w:rPr>
        <w:t>comptes</w:t>
      </w:r>
      <w:r w:rsidR="00573C89">
        <w:rPr>
          <w:rFonts w:asciiTheme="majorBidi" w:hAnsiTheme="majorBidi" w:cstheme="majorBidi"/>
          <w:sz w:val="24"/>
          <w:szCs w:val="24"/>
          <w:lang w:bidi="ar-DZ"/>
        </w:rPr>
        <w:t xml:space="preserve"> des patients.</w:t>
      </w:r>
    </w:p>
    <w:p w14:paraId="5F12DCF8" w14:textId="77777777" w:rsidR="006849BF" w:rsidRDefault="006849BF" w:rsidP="006849B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Gérer les différentes files d’attente.</w:t>
      </w:r>
    </w:p>
    <w:p w14:paraId="71B40630" w14:textId="77777777" w:rsidR="00573C89" w:rsidRDefault="00573C89" w:rsidP="006849BF">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Consulter </w:t>
      </w:r>
      <w:r w:rsidR="006849BF">
        <w:rPr>
          <w:rFonts w:asciiTheme="majorBidi" w:hAnsiTheme="majorBidi" w:cstheme="majorBidi"/>
          <w:sz w:val="24"/>
          <w:szCs w:val="24"/>
          <w:lang w:bidi="ar-DZ"/>
        </w:rPr>
        <w:t>les agendas des médecins ou du chef de service</w:t>
      </w:r>
      <w:r>
        <w:rPr>
          <w:rFonts w:asciiTheme="majorBidi" w:hAnsiTheme="majorBidi" w:cstheme="majorBidi"/>
          <w:sz w:val="24"/>
          <w:szCs w:val="24"/>
          <w:lang w:bidi="ar-DZ"/>
        </w:rPr>
        <w:t xml:space="preserve"> </w:t>
      </w:r>
    </w:p>
    <w:p w14:paraId="225E4617" w14:textId="77777777" w:rsidR="00573C89" w:rsidRDefault="006849BF"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Envoyer des notifications aux autres acteurs</w:t>
      </w:r>
      <w:r w:rsidR="002F63C1">
        <w:rPr>
          <w:rFonts w:asciiTheme="majorBidi" w:hAnsiTheme="majorBidi" w:cstheme="majorBidi"/>
          <w:sz w:val="24"/>
          <w:szCs w:val="24"/>
          <w:lang w:bidi="ar-DZ"/>
        </w:rPr>
        <w:t>, pour demander l’accès à la salle d’urgence</w:t>
      </w:r>
      <w:r w:rsidR="00573C89">
        <w:rPr>
          <w:rFonts w:asciiTheme="majorBidi" w:hAnsiTheme="majorBidi" w:cstheme="majorBidi"/>
          <w:sz w:val="24"/>
          <w:szCs w:val="24"/>
          <w:lang w:bidi="ar-DZ"/>
        </w:rPr>
        <w:t>.</w:t>
      </w:r>
    </w:p>
    <w:p w14:paraId="15B3B481" w14:textId="77777777" w:rsidR="002F63C1" w:rsidRDefault="002F63C1" w:rsidP="002F63C1">
      <w:pPr>
        <w:widowControl w:val="0"/>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Dans ce qui concerne des sorties, notre système génèrera les documents suivants :</w:t>
      </w:r>
    </w:p>
    <w:p w14:paraId="2A206BAB" w14:textId="77777777" w:rsid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Bilans vers le service radiologie et le laboratoire,</w:t>
      </w:r>
    </w:p>
    <w:p w14:paraId="38CF3871" w14:textId="77777777" w:rsid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Bons de commande vers la pharmacie</w:t>
      </w:r>
      <w:r w:rsidR="001B7CBB">
        <w:rPr>
          <w:rFonts w:asciiTheme="majorBidi" w:hAnsiTheme="majorBidi" w:cstheme="majorBidi"/>
          <w:sz w:val="24"/>
          <w:szCs w:val="24"/>
          <w:lang w:bidi="ar-DZ"/>
        </w:rPr>
        <w:t>,</w:t>
      </w:r>
    </w:p>
    <w:p w14:paraId="00B51F2C" w14:textId="77777777" w:rsid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Demandes d’hospitalisation vers le</w:t>
      </w:r>
      <w:r w:rsidRPr="002F63C1">
        <w:rPr>
          <w:rFonts w:asciiTheme="majorBidi" w:hAnsiTheme="majorBidi" w:cstheme="majorBidi"/>
          <w:sz w:val="24"/>
          <w:szCs w:val="24"/>
          <w:lang w:bidi="ar-DZ"/>
        </w:rPr>
        <w:t xml:space="preserve"> </w:t>
      </w:r>
      <w:r>
        <w:rPr>
          <w:rFonts w:asciiTheme="majorBidi" w:hAnsiTheme="majorBidi" w:cstheme="majorBidi"/>
          <w:sz w:val="24"/>
          <w:szCs w:val="24"/>
          <w:lang w:bidi="ar-DZ"/>
        </w:rPr>
        <w:t>bureau des entrées,</w:t>
      </w:r>
    </w:p>
    <w:p w14:paraId="3F797F7A" w14:textId="77777777" w:rsidR="002F63C1" w:rsidRPr="002F63C1" w:rsidRDefault="002F63C1" w:rsidP="002F63C1">
      <w:pPr>
        <w:pStyle w:val="Paragraphedeliste"/>
        <w:widowControl w:val="0"/>
        <w:numPr>
          <w:ilvl w:val="0"/>
          <w:numId w:val="12"/>
        </w:numPr>
        <w:spacing w:after="0" w:line="360" w:lineRule="auto"/>
        <w:jc w:val="lowKashida"/>
        <w:rPr>
          <w:rFonts w:asciiTheme="majorBidi" w:hAnsiTheme="majorBidi" w:cstheme="majorBidi"/>
          <w:sz w:val="24"/>
          <w:szCs w:val="24"/>
          <w:lang w:bidi="ar-DZ"/>
        </w:rPr>
      </w:pPr>
      <w:r>
        <w:rPr>
          <w:rFonts w:asciiTheme="majorBidi" w:hAnsiTheme="majorBidi" w:cstheme="majorBidi"/>
          <w:sz w:val="24"/>
          <w:szCs w:val="24"/>
          <w:lang w:bidi="ar-DZ"/>
        </w:rPr>
        <w:t xml:space="preserve">Et </w:t>
      </w:r>
      <w:r w:rsidR="00A20A5E">
        <w:rPr>
          <w:rFonts w:asciiTheme="majorBidi" w:hAnsiTheme="majorBidi" w:cstheme="majorBidi"/>
          <w:sz w:val="24"/>
          <w:szCs w:val="24"/>
          <w:lang w:bidi="ar-DZ"/>
        </w:rPr>
        <w:t>des rendez-vous, fiches d’évacuation, lettres d’orientation, jetons de tour et les comptes rendu pour donner au patient.</w:t>
      </w:r>
    </w:p>
    <w:p w14:paraId="331C3068" w14:textId="77777777" w:rsidR="00770FB5" w:rsidRPr="00770FB5" w:rsidRDefault="00770FB5" w:rsidP="00770FB5">
      <w:pPr>
        <w:widowControl w:val="0"/>
        <w:spacing w:after="0" w:line="360" w:lineRule="auto"/>
        <w:jc w:val="lowKashida"/>
        <w:rPr>
          <w:rFonts w:asciiTheme="majorBidi" w:hAnsiTheme="majorBidi" w:cstheme="majorBidi"/>
          <w:sz w:val="24"/>
          <w:szCs w:val="24"/>
          <w:lang w:bidi="ar-DZ"/>
        </w:rPr>
      </w:pPr>
    </w:p>
    <w:p w14:paraId="5B79D6DA" w14:textId="77777777" w:rsidR="00326756" w:rsidRDefault="00326756" w:rsidP="00EF3778">
      <w:pPr>
        <w:widowControl w:val="0"/>
        <w:spacing w:after="0" w:line="360" w:lineRule="auto"/>
        <w:jc w:val="lowKashida"/>
        <w:rPr>
          <w:rFonts w:asciiTheme="majorBidi" w:hAnsiTheme="majorBidi" w:cstheme="majorBidi"/>
          <w:sz w:val="24"/>
          <w:szCs w:val="24"/>
          <w:lang w:bidi="ar-DZ"/>
        </w:rPr>
        <w:sectPr w:rsidR="00326756" w:rsidSect="00326756">
          <w:pgSz w:w="11906" w:h="16838"/>
          <w:pgMar w:top="1417" w:right="1417" w:bottom="1417" w:left="1417" w:header="708" w:footer="708" w:gutter="0"/>
          <w:cols w:space="708"/>
          <w:docGrid w:linePitch="360"/>
        </w:sectPr>
      </w:pPr>
    </w:p>
    <w:p w14:paraId="6C345790" w14:textId="77777777" w:rsidR="00326756" w:rsidRPr="00EF3778" w:rsidRDefault="00326756" w:rsidP="00EF3778">
      <w:pPr>
        <w:tabs>
          <w:tab w:val="left" w:pos="6824"/>
        </w:tabs>
        <w:rPr>
          <w:rFonts w:asciiTheme="majorBidi" w:hAnsiTheme="majorBidi" w:cstheme="majorBidi"/>
          <w:sz w:val="24"/>
          <w:szCs w:val="24"/>
          <w:lang w:eastAsia="fr-FR" w:bidi="ar-DZ"/>
        </w:rPr>
      </w:pPr>
    </w:p>
    <w:sectPr w:rsidR="00326756" w:rsidRPr="00EF3778" w:rsidSect="0032675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LAKEBI" w:date="2019-02-13T14:46:00Z" w:initials="B">
    <w:p w14:paraId="6F8ADBEA" w14:textId="076AF6C5" w:rsidR="00BE14C4" w:rsidRDefault="00BE14C4">
      <w:pPr>
        <w:pStyle w:val="Commentaire"/>
      </w:pPr>
      <w:r>
        <w:rPr>
          <w:rStyle w:val="Marquedecommentaire"/>
        </w:rPr>
        <w:annotationRef/>
      </w:r>
      <w:r>
        <w:t xml:space="preserve">Une simple consultation avec un rendez-vous tu </w:t>
      </w:r>
      <w:r w:rsidR="003C7B78">
        <w:t>veux</w:t>
      </w:r>
      <w:r>
        <w:t xml:space="preserve"> dire qu’il y’</w:t>
      </w:r>
      <w:r w:rsidR="003C7B78">
        <w:t>à pas d’hospitalisation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ADB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F5756A"/>
    <w:multiLevelType w:val="hybridMultilevel"/>
    <w:tmpl w:val="8702E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7B0C30"/>
    <w:multiLevelType w:val="hybridMultilevel"/>
    <w:tmpl w:val="5A026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19566B"/>
    <w:multiLevelType w:val="hybridMultilevel"/>
    <w:tmpl w:val="3F66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4C59CA"/>
    <w:multiLevelType w:val="hybridMultilevel"/>
    <w:tmpl w:val="D6C82F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E924A4"/>
    <w:multiLevelType w:val="hybridMultilevel"/>
    <w:tmpl w:val="C4B03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D932F7"/>
    <w:multiLevelType w:val="hybridMultilevel"/>
    <w:tmpl w:val="F14EF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EC5BC3"/>
    <w:multiLevelType w:val="hybridMultilevel"/>
    <w:tmpl w:val="3AB49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81705F"/>
    <w:multiLevelType w:val="hybridMultilevel"/>
    <w:tmpl w:val="42C879F4"/>
    <w:lvl w:ilvl="0" w:tplc="DB2010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646645"/>
    <w:multiLevelType w:val="hybridMultilevel"/>
    <w:tmpl w:val="4A9CB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203778"/>
    <w:multiLevelType w:val="hybridMultilevel"/>
    <w:tmpl w:val="72D0F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4F46A7"/>
    <w:multiLevelType w:val="hybridMultilevel"/>
    <w:tmpl w:val="96BEA242"/>
    <w:lvl w:ilvl="0" w:tplc="AC92E51A">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D1F34FD"/>
    <w:multiLevelType w:val="hybridMultilevel"/>
    <w:tmpl w:val="F1D4E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F7329C"/>
    <w:multiLevelType w:val="hybridMultilevel"/>
    <w:tmpl w:val="82FED8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right="283" w:hanging="283"/>
        </w:pPr>
        <w:rPr>
          <w:rFonts w:ascii="Symbol" w:hAnsi="Symbol" w:hint="default"/>
        </w:rPr>
      </w:lvl>
    </w:lvlOverride>
  </w:num>
  <w:num w:numId="2">
    <w:abstractNumId w:val="5"/>
  </w:num>
  <w:num w:numId="3">
    <w:abstractNumId w:val="1"/>
  </w:num>
  <w:num w:numId="4">
    <w:abstractNumId w:val="12"/>
  </w:num>
  <w:num w:numId="5">
    <w:abstractNumId w:val="3"/>
  </w:num>
  <w:num w:numId="6">
    <w:abstractNumId w:val="6"/>
  </w:num>
  <w:num w:numId="7">
    <w:abstractNumId w:val="7"/>
  </w:num>
  <w:num w:numId="8">
    <w:abstractNumId w:val="10"/>
  </w:num>
  <w:num w:numId="9">
    <w:abstractNumId w:val="4"/>
  </w:num>
  <w:num w:numId="10">
    <w:abstractNumId w:val="9"/>
  </w:num>
  <w:num w:numId="11">
    <w:abstractNumId w:val="2"/>
  </w:num>
  <w:num w:numId="12">
    <w:abstractNumId w:val="11"/>
  </w:num>
  <w:num w:numId="13">
    <w:abstractNumId w:val="13"/>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LAKEBI">
    <w15:presenceInfo w15:providerId="None" w15:userId="BELAK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07"/>
    <w:rsid w:val="00052630"/>
    <w:rsid w:val="00102C71"/>
    <w:rsid w:val="00103DC4"/>
    <w:rsid w:val="0016454E"/>
    <w:rsid w:val="001756FE"/>
    <w:rsid w:val="001B46E4"/>
    <w:rsid w:val="001B7CBB"/>
    <w:rsid w:val="001D037D"/>
    <w:rsid w:val="001D6B07"/>
    <w:rsid w:val="00214B3C"/>
    <w:rsid w:val="002229D4"/>
    <w:rsid w:val="00245DB7"/>
    <w:rsid w:val="00247399"/>
    <w:rsid w:val="002502D0"/>
    <w:rsid w:val="00252596"/>
    <w:rsid w:val="00280587"/>
    <w:rsid w:val="0028140B"/>
    <w:rsid w:val="002C79B9"/>
    <w:rsid w:val="002D13CD"/>
    <w:rsid w:val="002F63C1"/>
    <w:rsid w:val="00310318"/>
    <w:rsid w:val="00326756"/>
    <w:rsid w:val="00334011"/>
    <w:rsid w:val="003C7B78"/>
    <w:rsid w:val="003F1924"/>
    <w:rsid w:val="00401080"/>
    <w:rsid w:val="00437950"/>
    <w:rsid w:val="00437CEE"/>
    <w:rsid w:val="00497F6B"/>
    <w:rsid w:val="004E3EB9"/>
    <w:rsid w:val="00510A63"/>
    <w:rsid w:val="00515F46"/>
    <w:rsid w:val="00522DF0"/>
    <w:rsid w:val="0053636D"/>
    <w:rsid w:val="00547433"/>
    <w:rsid w:val="00573C89"/>
    <w:rsid w:val="00585F63"/>
    <w:rsid w:val="0059592E"/>
    <w:rsid w:val="005B48A6"/>
    <w:rsid w:val="005E0C0E"/>
    <w:rsid w:val="00631254"/>
    <w:rsid w:val="00655D41"/>
    <w:rsid w:val="006567D5"/>
    <w:rsid w:val="006743DE"/>
    <w:rsid w:val="00676979"/>
    <w:rsid w:val="006849BF"/>
    <w:rsid w:val="00693184"/>
    <w:rsid w:val="00696D4A"/>
    <w:rsid w:val="006A5A8F"/>
    <w:rsid w:val="006B55F4"/>
    <w:rsid w:val="006E129F"/>
    <w:rsid w:val="006F0764"/>
    <w:rsid w:val="00720CA6"/>
    <w:rsid w:val="00720D7F"/>
    <w:rsid w:val="00723A7E"/>
    <w:rsid w:val="00735ECD"/>
    <w:rsid w:val="00770FB5"/>
    <w:rsid w:val="007742D3"/>
    <w:rsid w:val="007A0D13"/>
    <w:rsid w:val="007E01B7"/>
    <w:rsid w:val="0081435A"/>
    <w:rsid w:val="008172F8"/>
    <w:rsid w:val="00821416"/>
    <w:rsid w:val="00852D32"/>
    <w:rsid w:val="00853B31"/>
    <w:rsid w:val="00856D4C"/>
    <w:rsid w:val="00863175"/>
    <w:rsid w:val="0086678A"/>
    <w:rsid w:val="00896F20"/>
    <w:rsid w:val="008D5585"/>
    <w:rsid w:val="008D67B1"/>
    <w:rsid w:val="008E742D"/>
    <w:rsid w:val="008F19C1"/>
    <w:rsid w:val="00942801"/>
    <w:rsid w:val="00975EAF"/>
    <w:rsid w:val="00981A3E"/>
    <w:rsid w:val="00A20A5E"/>
    <w:rsid w:val="00A3531D"/>
    <w:rsid w:val="00A36235"/>
    <w:rsid w:val="00A37C56"/>
    <w:rsid w:val="00A56807"/>
    <w:rsid w:val="00A66960"/>
    <w:rsid w:val="00A83736"/>
    <w:rsid w:val="00AA5869"/>
    <w:rsid w:val="00B355E9"/>
    <w:rsid w:val="00B92A8D"/>
    <w:rsid w:val="00BA289B"/>
    <w:rsid w:val="00BC0968"/>
    <w:rsid w:val="00BE11D6"/>
    <w:rsid w:val="00BE14C4"/>
    <w:rsid w:val="00BF581D"/>
    <w:rsid w:val="00C16B06"/>
    <w:rsid w:val="00C372A6"/>
    <w:rsid w:val="00C76F5A"/>
    <w:rsid w:val="00C85F5A"/>
    <w:rsid w:val="00C93FDC"/>
    <w:rsid w:val="00CC22F8"/>
    <w:rsid w:val="00D506E2"/>
    <w:rsid w:val="00DC5AF1"/>
    <w:rsid w:val="00DD12FF"/>
    <w:rsid w:val="00DD6325"/>
    <w:rsid w:val="00DD633F"/>
    <w:rsid w:val="00DE50D5"/>
    <w:rsid w:val="00DF2BE7"/>
    <w:rsid w:val="00E074C7"/>
    <w:rsid w:val="00EC259F"/>
    <w:rsid w:val="00EC4450"/>
    <w:rsid w:val="00ED27C9"/>
    <w:rsid w:val="00EF3778"/>
    <w:rsid w:val="00F348F6"/>
    <w:rsid w:val="00FB0F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7557"/>
  <w15:chartTrackingRefBased/>
  <w15:docId w15:val="{1A051CBD-C153-42FA-B0DD-3CD54638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3F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FD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93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FD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B0FC4"/>
    <w:pPr>
      <w:ind w:left="720"/>
      <w:contextualSpacing/>
    </w:pPr>
  </w:style>
  <w:style w:type="character" w:customStyle="1" w:styleId="sac">
    <w:name w:val="sac"/>
    <w:basedOn w:val="Policepardfaut"/>
    <w:rsid w:val="008F19C1"/>
  </w:style>
  <w:style w:type="table" w:styleId="TableauGrille4-Accentuation5">
    <w:name w:val="Grid Table 4 Accent 5"/>
    <w:basedOn w:val="TableauNormal"/>
    <w:uiPriority w:val="49"/>
    <w:rsid w:val="00EF377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enhypertexte">
    <w:name w:val="Hyperlink"/>
    <w:basedOn w:val="Policepardfaut"/>
    <w:uiPriority w:val="99"/>
    <w:unhideWhenUsed/>
    <w:rsid w:val="00EF3778"/>
    <w:rPr>
      <w:color w:val="0563C1" w:themeColor="hyperlink"/>
      <w:u w:val="single"/>
    </w:rPr>
  </w:style>
  <w:style w:type="character" w:customStyle="1" w:styleId="En-tteCar">
    <w:name w:val="En-tête Car"/>
    <w:basedOn w:val="Policepardfaut"/>
    <w:link w:val="En-tte"/>
    <w:uiPriority w:val="99"/>
    <w:rsid w:val="00EF3778"/>
  </w:style>
  <w:style w:type="paragraph" w:styleId="En-tte">
    <w:name w:val="header"/>
    <w:basedOn w:val="Normal"/>
    <w:link w:val="En-tteCar"/>
    <w:uiPriority w:val="99"/>
    <w:unhideWhenUsed/>
    <w:rsid w:val="00EF3778"/>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EF3778"/>
  </w:style>
  <w:style w:type="paragraph" w:styleId="Pieddepage">
    <w:name w:val="footer"/>
    <w:basedOn w:val="Normal"/>
    <w:link w:val="PieddepageCar"/>
    <w:uiPriority w:val="99"/>
    <w:unhideWhenUsed/>
    <w:rsid w:val="00EF3778"/>
    <w:pPr>
      <w:tabs>
        <w:tab w:val="center" w:pos="4153"/>
        <w:tab w:val="right" w:pos="8306"/>
      </w:tabs>
      <w:spacing w:after="0" w:line="240" w:lineRule="auto"/>
    </w:pPr>
  </w:style>
  <w:style w:type="character" w:styleId="Marquedecommentaire">
    <w:name w:val="annotation reference"/>
    <w:basedOn w:val="Policepardfaut"/>
    <w:uiPriority w:val="99"/>
    <w:semiHidden/>
    <w:unhideWhenUsed/>
    <w:rsid w:val="00BE14C4"/>
    <w:rPr>
      <w:sz w:val="16"/>
      <w:szCs w:val="16"/>
    </w:rPr>
  </w:style>
  <w:style w:type="paragraph" w:styleId="Commentaire">
    <w:name w:val="annotation text"/>
    <w:basedOn w:val="Normal"/>
    <w:link w:val="CommentaireCar"/>
    <w:uiPriority w:val="99"/>
    <w:semiHidden/>
    <w:unhideWhenUsed/>
    <w:rsid w:val="00BE14C4"/>
    <w:pPr>
      <w:spacing w:line="240" w:lineRule="auto"/>
    </w:pPr>
    <w:rPr>
      <w:sz w:val="20"/>
      <w:szCs w:val="20"/>
    </w:rPr>
  </w:style>
  <w:style w:type="character" w:customStyle="1" w:styleId="CommentaireCar">
    <w:name w:val="Commentaire Car"/>
    <w:basedOn w:val="Policepardfaut"/>
    <w:link w:val="Commentaire"/>
    <w:uiPriority w:val="99"/>
    <w:semiHidden/>
    <w:rsid w:val="00BE14C4"/>
    <w:rPr>
      <w:sz w:val="20"/>
      <w:szCs w:val="20"/>
    </w:rPr>
  </w:style>
  <w:style w:type="paragraph" w:styleId="Objetducommentaire">
    <w:name w:val="annotation subject"/>
    <w:basedOn w:val="Commentaire"/>
    <w:next w:val="Commentaire"/>
    <w:link w:val="ObjetducommentaireCar"/>
    <w:uiPriority w:val="99"/>
    <w:semiHidden/>
    <w:unhideWhenUsed/>
    <w:rsid w:val="00BE14C4"/>
    <w:rPr>
      <w:b/>
      <w:bCs/>
    </w:rPr>
  </w:style>
  <w:style w:type="character" w:customStyle="1" w:styleId="ObjetducommentaireCar">
    <w:name w:val="Objet du commentaire Car"/>
    <w:basedOn w:val="CommentaireCar"/>
    <w:link w:val="Objetducommentaire"/>
    <w:uiPriority w:val="99"/>
    <w:semiHidden/>
    <w:rsid w:val="00BE14C4"/>
    <w:rPr>
      <w:b/>
      <w:bCs/>
      <w:sz w:val="20"/>
      <w:szCs w:val="20"/>
    </w:rPr>
  </w:style>
  <w:style w:type="paragraph" w:styleId="Textedebulles">
    <w:name w:val="Balloon Text"/>
    <w:basedOn w:val="Normal"/>
    <w:link w:val="TextedebullesCar"/>
    <w:uiPriority w:val="99"/>
    <w:semiHidden/>
    <w:unhideWhenUsed/>
    <w:rsid w:val="00BE14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1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4210</Words>
  <Characters>23157</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BOUTERBIAT</dc:creator>
  <cp:keywords/>
  <dc:description/>
  <cp:lastModifiedBy>BELAKEBI</cp:lastModifiedBy>
  <cp:revision>4</cp:revision>
  <dcterms:created xsi:type="dcterms:W3CDTF">2019-02-13T13:41:00Z</dcterms:created>
  <dcterms:modified xsi:type="dcterms:W3CDTF">2019-02-13T13:47:00Z</dcterms:modified>
</cp:coreProperties>
</file>